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5C22" w14:textId="5D41C9C6" w:rsidR="008749CE" w:rsidRDefault="008749CE" w:rsidP="008749CE">
      <w:pPr>
        <w:pStyle w:val="1"/>
      </w:pPr>
      <w:r>
        <w:rPr>
          <w:rFonts w:hint="eastAsia"/>
        </w:rPr>
        <w:t>案卷整理需求</w:t>
      </w:r>
    </w:p>
    <w:p w14:paraId="44A685CF" w14:textId="3864D765" w:rsidR="005569A0" w:rsidRDefault="005569A0" w:rsidP="0085212B">
      <w:pPr>
        <w:tabs>
          <w:tab w:val="left" w:pos="3076"/>
        </w:tabs>
        <w:ind w:left="425" w:hanging="425"/>
      </w:pPr>
      <w:r>
        <w:rPr>
          <w:rFonts w:hint="eastAsia"/>
        </w:rPr>
        <w:t>使用权限：案卷整理</w:t>
      </w:r>
    </w:p>
    <w:p w14:paraId="3932C919" w14:textId="022CD9B1" w:rsidR="00104360" w:rsidRDefault="00104360" w:rsidP="0085212B">
      <w:pPr>
        <w:tabs>
          <w:tab w:val="left" w:pos="3076"/>
        </w:tabs>
        <w:ind w:left="425" w:hanging="425"/>
      </w:pPr>
      <w:r>
        <w:rPr>
          <w:rFonts w:hint="eastAsia"/>
        </w:rPr>
        <w:t>使用角色：</w:t>
      </w:r>
      <w:proofErr w:type="gramStart"/>
      <w:r w:rsidR="005569A0">
        <w:rPr>
          <w:rFonts w:hint="eastAsia"/>
        </w:rPr>
        <w:t>案管中心</w:t>
      </w:r>
      <w:proofErr w:type="gramEnd"/>
      <w:r w:rsidR="005569A0">
        <w:rPr>
          <w:rFonts w:hint="eastAsia"/>
        </w:rPr>
        <w:t>监管方、民警</w:t>
      </w:r>
      <w:r w:rsidR="00973DD0">
        <w:rPr>
          <w:rFonts w:hint="eastAsia"/>
        </w:rPr>
        <w:t>、部门领导</w:t>
      </w:r>
      <w:r w:rsidR="005569A0">
        <w:rPr>
          <w:rFonts w:hint="eastAsia"/>
        </w:rPr>
        <w:t>等</w:t>
      </w:r>
      <w:r w:rsidR="0085212B">
        <w:tab/>
      </w:r>
    </w:p>
    <w:p w14:paraId="1F68AABE" w14:textId="428AB90C" w:rsidR="007402B5" w:rsidRPr="007402B5" w:rsidRDefault="000A6AB1" w:rsidP="00C27EA1">
      <w:pPr>
        <w:ind w:left="425" w:hanging="425"/>
      </w:pPr>
      <w:r>
        <w:rPr>
          <w:rFonts w:hint="eastAsia"/>
        </w:rPr>
        <w:t>阅览&amp;</w:t>
      </w:r>
      <w:r w:rsidR="00104360">
        <w:rPr>
          <w:rFonts w:hint="eastAsia"/>
        </w:rPr>
        <w:t>整理范围：需具有案卷整理角色，民警</w:t>
      </w:r>
      <w:r w:rsidR="005569A0">
        <w:rPr>
          <w:rFonts w:hint="eastAsia"/>
        </w:rPr>
        <w:t>查看</w:t>
      </w:r>
      <w:r w:rsidR="00104360">
        <w:rPr>
          <w:rFonts w:hint="eastAsia"/>
        </w:rPr>
        <w:t>个人案件，其他角色按管辖范围</w:t>
      </w:r>
    </w:p>
    <w:p w14:paraId="4AFE570C" w14:textId="1F124AEA" w:rsidR="00C27EA1" w:rsidRDefault="00C27EA1" w:rsidP="005F18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流程图：</w:t>
      </w:r>
    </w:p>
    <w:p w14:paraId="1BD0AE34" w14:textId="4E54C443" w:rsidR="00C27EA1" w:rsidRDefault="00C27EA1" w:rsidP="00C27EA1">
      <w:r>
        <w:object w:dxaOrig="21900" w:dyaOrig="3751" w14:anchorId="1DC98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1pt" o:ole="">
            <v:imagedata r:id="rId7" o:title=""/>
          </v:shape>
          <o:OLEObject Type="Embed" ProgID="Visio.Drawing.15" ShapeID="_x0000_i1025" DrawAspect="Content" ObjectID="_1662382158" r:id="rId8"/>
        </w:object>
      </w:r>
    </w:p>
    <w:p w14:paraId="224DC1A4" w14:textId="414CE2F9" w:rsidR="006044E6" w:rsidRDefault="00B3096A" w:rsidP="005F18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案</w:t>
      </w:r>
      <w:r w:rsidR="00BD4C17">
        <w:rPr>
          <w:rFonts w:hint="eastAsia"/>
        </w:rPr>
        <w:t>件</w:t>
      </w:r>
      <w:r>
        <w:rPr>
          <w:rFonts w:hint="eastAsia"/>
        </w:rPr>
        <w:t>管理</w:t>
      </w:r>
      <w:r w:rsidR="00104360">
        <w:rPr>
          <w:rFonts w:hint="eastAsia"/>
        </w:rPr>
        <w:t>：按照当前登录人的管辖范围</w:t>
      </w:r>
      <w:r>
        <w:rPr>
          <w:rFonts w:hint="eastAsia"/>
        </w:rPr>
        <w:t>以列表形式</w:t>
      </w:r>
      <w:r w:rsidR="00104360">
        <w:rPr>
          <w:rFonts w:hint="eastAsia"/>
        </w:rPr>
        <w:t>显示案件；民警角色不按照管辖范围，只显示个人案件。</w:t>
      </w:r>
      <w:ins w:id="0" w:author="Administrator" w:date="2020-09-18T16:06:00Z">
        <w:r w:rsidR="001627BD">
          <w:rPr>
            <w:rFonts w:hint="eastAsia"/>
          </w:rPr>
          <w:t>用于查看</w:t>
        </w:r>
      </w:ins>
      <w:ins w:id="1" w:author="Administrator" w:date="2020-09-18T16:07:00Z">
        <w:r w:rsidR="001627BD">
          <w:rPr>
            <w:rFonts w:hint="eastAsia"/>
          </w:rPr>
          <w:t>需要整理卷宗的案件。</w:t>
        </w:r>
      </w:ins>
    </w:p>
    <w:p w14:paraId="2130F2D9" w14:textId="77777777" w:rsidR="00A13913" w:rsidRDefault="00A13913" w:rsidP="005F18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页面标题：</w:t>
      </w:r>
    </w:p>
    <w:p w14:paraId="1C1E66EB" w14:textId="6E797163" w:rsidR="00A13913" w:rsidRDefault="00A13913" w:rsidP="004308A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模块名称：案件管理</w:t>
      </w:r>
    </w:p>
    <w:p w14:paraId="555EF82C" w14:textId="77777777" w:rsidR="00A13913" w:rsidRDefault="00A13913" w:rsidP="004308A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用户信息：用户名</w:t>
      </w:r>
      <w:r>
        <w:t>+头像；</w:t>
      </w:r>
    </w:p>
    <w:p w14:paraId="37638FAB" w14:textId="73C5F63E" w:rsidR="00A13913" w:rsidRDefault="00A13913" w:rsidP="004308A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消息提醒：</w:t>
      </w:r>
      <w:r w:rsidR="009229AF">
        <w:rPr>
          <w:rFonts w:hint="eastAsia"/>
        </w:rPr>
        <w:t>点击数字，跳转至相应</w:t>
      </w:r>
      <w:r w:rsidR="009229AF">
        <w:rPr>
          <w:rFonts w:hint="eastAsia"/>
        </w:rPr>
        <w:t>整理</w:t>
      </w:r>
      <w:r w:rsidR="009229AF">
        <w:rPr>
          <w:rFonts w:hint="eastAsia"/>
        </w:rPr>
        <w:t>状态列表；</w:t>
      </w:r>
    </w:p>
    <w:p w14:paraId="018B6B3E" w14:textId="1C734587" w:rsidR="00A13913" w:rsidRDefault="00A13913" w:rsidP="004308A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提请批捕待整理数量：已开具《提请批准逮捕书》但未整理提请批捕卷宗的数量，点击数量弹出新页至“案件管理”，显示应整理未整理的案件列表；</w:t>
      </w:r>
    </w:p>
    <w:p w14:paraId="44E8B824" w14:textId="4AEDB631" w:rsidR="00A13913" w:rsidRDefault="00A13913" w:rsidP="004308A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移送起诉待整理数量：已开具《起诉意见书》、《补充侦查报告书》，但未整理提请批捕卷宗的数量，点击数量弹出新页至“案件管理”，显示应整理未整理的案件列表；</w:t>
      </w:r>
    </w:p>
    <w:p w14:paraId="11E404AA" w14:textId="392F450A" w:rsidR="00A13913" w:rsidRDefault="00624495" w:rsidP="004308A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移送起诉待整理数量：已开具《补充侦查报告书》，但未整理提请批捕卷宗的数量，点击数量弹出新页至“案件管理”，显示应整理未整理的案件列表；</w:t>
      </w:r>
    </w:p>
    <w:p w14:paraId="4829653C" w14:textId="424FE2E6" w:rsidR="006044E6" w:rsidRDefault="006044E6" w:rsidP="005F18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换页标签：</w:t>
      </w:r>
      <w:r w:rsidR="00550844">
        <w:rPr>
          <w:rFonts w:hint="eastAsia"/>
        </w:rPr>
        <w:t>刑事、行政</w:t>
      </w:r>
      <w:r w:rsidR="004B35EF">
        <w:rPr>
          <w:rFonts w:hint="eastAsia"/>
        </w:rPr>
        <w:t>；</w:t>
      </w:r>
    </w:p>
    <w:p w14:paraId="2418EA73" w14:textId="2946E5C5" w:rsidR="006044E6" w:rsidRDefault="006044E6" w:rsidP="005F18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查询：</w:t>
      </w:r>
      <w:r w:rsidR="004D5BB0">
        <w:t xml:space="preserve"> </w:t>
      </w:r>
      <w:r w:rsidR="004D5BB0">
        <w:rPr>
          <w:rFonts w:hint="eastAsia"/>
        </w:rPr>
        <w:t>按权限范围控制查询项</w:t>
      </w:r>
    </w:p>
    <w:p w14:paraId="0DF0E188" w14:textId="6994A3BD" w:rsidR="006044E6" w:rsidRDefault="006044E6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案件编号：精准匹配；</w:t>
      </w:r>
    </w:p>
    <w:p w14:paraId="065A7A22" w14:textId="09434510" w:rsidR="00B82859" w:rsidRDefault="00311E1A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送检编号</w:t>
      </w:r>
      <w:r w:rsidR="00B82859">
        <w:rPr>
          <w:rFonts w:hint="eastAsia"/>
        </w:rPr>
        <w:t>：精准匹配；</w:t>
      </w:r>
    </w:p>
    <w:p w14:paraId="39EE6C4C" w14:textId="6BE683D2" w:rsidR="006044E6" w:rsidRDefault="006044E6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案件名称：包含匹配；</w:t>
      </w:r>
    </w:p>
    <w:p w14:paraId="127836D4" w14:textId="0DB8B69B" w:rsidR="006044E6" w:rsidRDefault="00B82859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立案</w:t>
      </w:r>
      <w:r w:rsidR="006044E6">
        <w:rPr>
          <w:rFonts w:hint="eastAsia"/>
        </w:rPr>
        <w:t>时间：时间</w:t>
      </w:r>
      <w:r w:rsidR="004B35EF">
        <w:rPr>
          <w:rFonts w:hint="eastAsia"/>
        </w:rPr>
        <w:t>段选择框</w:t>
      </w:r>
      <w:r w:rsidR="006044E6">
        <w:rPr>
          <w:rFonts w:hint="eastAsia"/>
        </w:rPr>
        <w:t>；</w:t>
      </w:r>
    </w:p>
    <w:p w14:paraId="0B980DCD" w14:textId="4F63C754" w:rsidR="006044E6" w:rsidRDefault="000833E3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主</w:t>
      </w:r>
      <w:r w:rsidR="006044E6">
        <w:rPr>
          <w:rFonts w:hint="eastAsia"/>
        </w:rPr>
        <w:t>办人：</w:t>
      </w:r>
      <w:r>
        <w:rPr>
          <w:rFonts w:hint="eastAsia"/>
        </w:rPr>
        <w:t>精准匹配</w:t>
      </w:r>
      <w:r w:rsidR="006044E6">
        <w:rPr>
          <w:rFonts w:hint="eastAsia"/>
        </w:rPr>
        <w:t>；</w:t>
      </w:r>
      <w:r w:rsidR="00311E1A">
        <w:rPr>
          <w:rFonts w:hint="eastAsia"/>
        </w:rPr>
        <w:t>（法制</w:t>
      </w:r>
      <w:r w:rsidR="004D5BB0">
        <w:rPr>
          <w:rFonts w:hint="eastAsia"/>
        </w:rPr>
        <w:t>、部门领导</w:t>
      </w:r>
      <w:r w:rsidR="00311E1A">
        <w:rPr>
          <w:rFonts w:hint="eastAsia"/>
        </w:rPr>
        <w:t>）</w:t>
      </w:r>
    </w:p>
    <w:p w14:paraId="50CB296E" w14:textId="168C3239" w:rsidR="000833E3" w:rsidRDefault="000833E3" w:rsidP="004308AF">
      <w:pPr>
        <w:pStyle w:val="a7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辅办人</w:t>
      </w:r>
      <w:proofErr w:type="gramEnd"/>
      <w:r>
        <w:rPr>
          <w:rFonts w:hint="eastAsia"/>
        </w:rPr>
        <w:t>：精准匹配</w:t>
      </w:r>
      <w:r w:rsidR="00D3271F">
        <w:rPr>
          <w:rFonts w:hint="eastAsia"/>
        </w:rPr>
        <w:t>；</w:t>
      </w:r>
      <w:r w:rsidR="00311E1A">
        <w:rPr>
          <w:rFonts w:hint="eastAsia"/>
        </w:rPr>
        <w:t>（法制</w:t>
      </w:r>
      <w:r w:rsidR="004D5BB0">
        <w:rPr>
          <w:rFonts w:hint="eastAsia"/>
        </w:rPr>
        <w:t>、部门领导</w:t>
      </w:r>
      <w:r w:rsidR="00311E1A">
        <w:rPr>
          <w:rFonts w:hint="eastAsia"/>
        </w:rPr>
        <w:t>）</w:t>
      </w:r>
    </w:p>
    <w:p w14:paraId="26D93CA0" w14:textId="65E77BB7" w:rsidR="00B82859" w:rsidRDefault="00B82859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嫌疑人：精准匹配；</w:t>
      </w:r>
    </w:p>
    <w:p w14:paraId="469E9776" w14:textId="77777777" w:rsidR="004D5BB0" w:rsidRDefault="00B82859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被害人：精准匹配；</w:t>
      </w:r>
    </w:p>
    <w:p w14:paraId="2D71F3CF" w14:textId="77777777" w:rsidR="004D5BB0" w:rsidRDefault="006044E6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办案单位：</w:t>
      </w:r>
      <w:r w:rsidR="004B35EF">
        <w:rPr>
          <w:rFonts w:hint="eastAsia"/>
        </w:rPr>
        <w:t>下拉框</w:t>
      </w:r>
      <w:r w:rsidR="00BD4C17">
        <w:rPr>
          <w:rFonts w:hint="eastAsia"/>
        </w:rPr>
        <w:t>，登录人管辖范围机构选择</w:t>
      </w:r>
      <w:r>
        <w:rPr>
          <w:rFonts w:hint="eastAsia"/>
        </w:rPr>
        <w:t>；</w:t>
      </w:r>
      <w:r w:rsidR="00311E1A">
        <w:rPr>
          <w:rFonts w:hint="eastAsia"/>
        </w:rPr>
        <w:t>（法制）</w:t>
      </w:r>
    </w:p>
    <w:p w14:paraId="2A7BFCA8" w14:textId="2FEB4143" w:rsidR="002C6952" w:rsidRDefault="002C6952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整理</w:t>
      </w:r>
      <w:r w:rsidR="00136762">
        <w:rPr>
          <w:rFonts w:hint="eastAsia"/>
        </w:rPr>
        <w:t>状态：</w:t>
      </w:r>
      <w:r>
        <w:rPr>
          <w:rFonts w:hint="eastAsia"/>
        </w:rPr>
        <w:t>取值最后一次卷宗整理状态；</w:t>
      </w:r>
      <w:r w:rsidR="00F420C3">
        <w:rPr>
          <w:rFonts w:hint="eastAsia"/>
        </w:rPr>
        <w:t>案件中，《提请批准逮捕书》、《起诉意见书》、《补充侦查报告书》每盖章生效后，则显示最后生效文书所对应的待整理状态，待整理状态在整理后，显示为已整理状态。如再次有文书生效，则变更为待整理状态。</w:t>
      </w:r>
      <w:r w:rsidR="008C3A7F">
        <w:rPr>
          <w:rFonts w:hint="eastAsia"/>
        </w:rPr>
        <w:t>已整理是指案卷整理后并完成打包动作。</w:t>
      </w:r>
    </w:p>
    <w:p w14:paraId="40BF6999" w14:textId="28E00AC5" w:rsidR="002C6952" w:rsidRDefault="001627BD" w:rsidP="004308A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提请批捕</w:t>
      </w:r>
      <w:r w:rsidR="00136762">
        <w:rPr>
          <w:rFonts w:hint="eastAsia"/>
        </w:rPr>
        <w:t>待</w:t>
      </w:r>
      <w:r w:rsidR="00A13913">
        <w:rPr>
          <w:rFonts w:hint="eastAsia"/>
        </w:rPr>
        <w:t>整</w:t>
      </w:r>
      <w:r w:rsidR="00136762">
        <w:rPr>
          <w:rFonts w:hint="eastAsia"/>
        </w:rPr>
        <w:t>理</w:t>
      </w:r>
      <w:r w:rsidR="00A01D56">
        <w:rPr>
          <w:rFonts w:hint="eastAsia"/>
        </w:rPr>
        <w:t>；</w:t>
      </w:r>
    </w:p>
    <w:p w14:paraId="46E1A0F9" w14:textId="0FBA5937" w:rsidR="002C6952" w:rsidRDefault="001627BD" w:rsidP="004308A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移送起诉待整理</w:t>
      </w:r>
      <w:r w:rsidR="00A01D56">
        <w:rPr>
          <w:rFonts w:hint="eastAsia"/>
        </w:rPr>
        <w:t>；</w:t>
      </w:r>
    </w:p>
    <w:p w14:paraId="0797E583" w14:textId="6D335FB7" w:rsidR="002C6952" w:rsidRDefault="001627BD" w:rsidP="004308A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补充侦查待整理</w:t>
      </w:r>
      <w:r w:rsidR="00A01D56">
        <w:rPr>
          <w:rFonts w:hint="eastAsia"/>
        </w:rPr>
        <w:t>；</w:t>
      </w:r>
    </w:p>
    <w:p w14:paraId="36A098C8" w14:textId="143E9744" w:rsidR="002C6952" w:rsidRDefault="00136762" w:rsidP="004308A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提请批捕</w:t>
      </w:r>
      <w:r w:rsidR="002C6952">
        <w:rPr>
          <w:rFonts w:hint="eastAsia"/>
        </w:rPr>
        <w:t>已整理</w:t>
      </w:r>
      <w:r w:rsidR="00A01D56">
        <w:rPr>
          <w:rFonts w:hint="eastAsia"/>
        </w:rPr>
        <w:t>；</w:t>
      </w:r>
    </w:p>
    <w:p w14:paraId="2F9CCDA8" w14:textId="5F446B9C" w:rsidR="002C6952" w:rsidRDefault="00136762" w:rsidP="004308A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移送起诉</w:t>
      </w:r>
      <w:r w:rsidR="002C6952">
        <w:rPr>
          <w:rFonts w:hint="eastAsia"/>
        </w:rPr>
        <w:t>已整理</w:t>
      </w:r>
      <w:r w:rsidR="00A01D56">
        <w:rPr>
          <w:rFonts w:hint="eastAsia"/>
        </w:rPr>
        <w:t>；</w:t>
      </w:r>
    </w:p>
    <w:p w14:paraId="37E8A697" w14:textId="27EAFB6F" w:rsidR="00A01D56" w:rsidRDefault="00A01D56" w:rsidP="004308A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补充侦查已整理。</w:t>
      </w:r>
    </w:p>
    <w:p w14:paraId="11F19183" w14:textId="6B395210" w:rsidR="00B82859" w:rsidRDefault="00B82859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整理人：</w:t>
      </w:r>
      <w:r w:rsidR="004D5BB0">
        <w:rPr>
          <w:rFonts w:hint="eastAsia"/>
        </w:rPr>
        <w:t>精准匹配</w:t>
      </w:r>
      <w:r w:rsidR="00CB6524">
        <w:rPr>
          <w:rFonts w:hint="eastAsia"/>
        </w:rPr>
        <w:t>；</w:t>
      </w:r>
    </w:p>
    <w:p w14:paraId="0E1F49E3" w14:textId="732D463B" w:rsidR="006044E6" w:rsidRDefault="006044E6" w:rsidP="004308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整理时间：</w:t>
      </w:r>
      <w:r w:rsidR="00B3096A">
        <w:rPr>
          <w:rFonts w:hint="eastAsia"/>
        </w:rPr>
        <w:t>时间</w:t>
      </w:r>
      <w:r w:rsidR="004B35EF">
        <w:rPr>
          <w:rFonts w:hint="eastAsia"/>
        </w:rPr>
        <w:t>段选择框</w:t>
      </w:r>
      <w:r>
        <w:rPr>
          <w:rFonts w:hint="eastAsia"/>
        </w:rPr>
        <w:t>；</w:t>
      </w:r>
    </w:p>
    <w:p w14:paraId="04EB5033" w14:textId="396151B0" w:rsidR="00B3096A" w:rsidRDefault="00B3096A" w:rsidP="005F18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列表：每页至多</w:t>
      </w:r>
      <w:r w:rsidR="0008354B">
        <w:t>50</w:t>
      </w:r>
      <w:r>
        <w:rPr>
          <w:rFonts w:hint="eastAsia"/>
        </w:rPr>
        <w:t>条</w:t>
      </w:r>
      <w:r w:rsidR="00D01CDC">
        <w:rPr>
          <w:rFonts w:hint="eastAsia"/>
        </w:rPr>
        <w:t>，超出下方翻页</w:t>
      </w:r>
      <w:r w:rsidR="00E57756">
        <w:rPr>
          <w:rFonts w:hint="eastAsia"/>
        </w:rPr>
        <w:t>，</w:t>
      </w:r>
      <w:r w:rsidR="002C6952">
        <w:rPr>
          <w:rFonts w:hint="eastAsia"/>
        </w:rPr>
        <w:t>先显示未整理状态（按未整理时间倒序排序），再显示已整理状态（按整理时间倒序排序）</w:t>
      </w:r>
      <w:r w:rsidR="00E57756">
        <w:rPr>
          <w:rFonts w:hint="eastAsia"/>
        </w:rPr>
        <w:t>；</w:t>
      </w:r>
    </w:p>
    <w:p w14:paraId="42570B87" w14:textId="0DC05B5D" w:rsidR="00B3096A" w:rsidRDefault="004D5BB0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合案</w:t>
      </w:r>
      <w:r w:rsidR="00B3096A">
        <w:rPr>
          <w:rFonts w:hint="eastAsia"/>
        </w:rPr>
        <w:t>：</w:t>
      </w:r>
      <w:r>
        <w:rPr>
          <w:rFonts w:hint="eastAsia"/>
        </w:rPr>
        <w:t>多选框</w:t>
      </w:r>
      <w:r w:rsidR="00B3096A">
        <w:rPr>
          <w:rFonts w:hint="eastAsia"/>
        </w:rPr>
        <w:t>；</w:t>
      </w:r>
    </w:p>
    <w:p w14:paraId="4AF3E561" w14:textId="277DAF0A" w:rsidR="00B82859" w:rsidRDefault="00B82859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送检编号：</w:t>
      </w:r>
      <w:r w:rsidR="008B63CA">
        <w:rPr>
          <w:rFonts w:hint="eastAsia"/>
        </w:rPr>
        <w:t>一案</w:t>
      </w:r>
      <w:proofErr w:type="gramStart"/>
      <w:r w:rsidR="008B63CA">
        <w:rPr>
          <w:rFonts w:hint="eastAsia"/>
        </w:rPr>
        <w:t>一</w:t>
      </w:r>
      <w:proofErr w:type="gramEnd"/>
      <w:r w:rsidR="008B63CA">
        <w:rPr>
          <w:rFonts w:hint="eastAsia"/>
        </w:rPr>
        <w:t>送检编号，</w:t>
      </w:r>
      <w:proofErr w:type="gramStart"/>
      <w:r w:rsidR="004D5BB0">
        <w:rPr>
          <w:rFonts w:hint="eastAsia"/>
        </w:rPr>
        <w:t>合案</w:t>
      </w:r>
      <w:r w:rsidR="008B63CA">
        <w:rPr>
          <w:rFonts w:hint="eastAsia"/>
        </w:rPr>
        <w:t>后</w:t>
      </w:r>
      <w:proofErr w:type="gramEnd"/>
      <w:r w:rsidR="008B63CA">
        <w:rPr>
          <w:rFonts w:hint="eastAsia"/>
        </w:rPr>
        <w:t>多个案件为同一送检编号，</w:t>
      </w:r>
      <w:proofErr w:type="gramStart"/>
      <w:r w:rsidR="008B63CA">
        <w:rPr>
          <w:rFonts w:hint="eastAsia"/>
        </w:rPr>
        <w:t>拆案后</w:t>
      </w:r>
      <w:proofErr w:type="gramEnd"/>
      <w:r w:rsidR="008B63CA">
        <w:rPr>
          <w:rFonts w:hint="eastAsia"/>
        </w:rPr>
        <w:t>拆分为几个案件就有几个送检编号；</w:t>
      </w:r>
      <w:proofErr w:type="gramStart"/>
      <w:r w:rsidR="008B63CA">
        <w:rPr>
          <w:rFonts w:hint="eastAsia"/>
        </w:rPr>
        <w:t>合案拆案</w:t>
      </w:r>
      <w:proofErr w:type="gramEnd"/>
      <w:r w:rsidR="008B63CA">
        <w:rPr>
          <w:rFonts w:hint="eastAsia"/>
        </w:rPr>
        <w:t>后都生成新的送检编号；</w:t>
      </w:r>
      <w:r w:rsidR="008B63CA">
        <w:t xml:space="preserve"> </w:t>
      </w:r>
    </w:p>
    <w:p w14:paraId="233D5D44" w14:textId="1AEC2D6D" w:rsidR="00E57756" w:rsidRDefault="00B3096A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案件编号：</w:t>
      </w:r>
      <w:proofErr w:type="gramStart"/>
      <w:r w:rsidR="00E57756">
        <w:rPr>
          <w:rFonts w:hint="eastAsia"/>
        </w:rPr>
        <w:t>取值案综</w:t>
      </w:r>
      <w:proofErr w:type="gramEnd"/>
      <w:r w:rsidR="00E57756">
        <w:rPr>
          <w:rFonts w:hint="eastAsia"/>
        </w:rPr>
        <w:t>；</w:t>
      </w:r>
    </w:p>
    <w:p w14:paraId="11B53B6A" w14:textId="1AE4B920" w:rsidR="00B3096A" w:rsidRDefault="00B3096A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案件名称</w:t>
      </w:r>
      <w:r w:rsidR="004B35EF">
        <w:rPr>
          <w:rFonts w:hint="eastAsia"/>
        </w:rPr>
        <w:t>：</w:t>
      </w:r>
      <w:proofErr w:type="gramStart"/>
      <w:r w:rsidR="00E57756">
        <w:rPr>
          <w:rFonts w:hint="eastAsia"/>
        </w:rPr>
        <w:t>取值案综</w:t>
      </w:r>
      <w:proofErr w:type="gramEnd"/>
      <w:r w:rsidR="00E57756">
        <w:rPr>
          <w:rFonts w:hint="eastAsia"/>
        </w:rPr>
        <w:t>；</w:t>
      </w:r>
    </w:p>
    <w:p w14:paraId="7B32773C" w14:textId="4DA068B7" w:rsidR="004B35EF" w:rsidRDefault="00B82859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立案</w:t>
      </w:r>
      <w:r w:rsidR="004B35EF">
        <w:rPr>
          <w:rFonts w:hint="eastAsia"/>
        </w:rPr>
        <w:t>时间：</w:t>
      </w:r>
      <w:proofErr w:type="gramStart"/>
      <w:r w:rsidR="00E57756">
        <w:rPr>
          <w:rFonts w:hint="eastAsia"/>
        </w:rPr>
        <w:t>取值案综</w:t>
      </w:r>
      <w:proofErr w:type="gramEnd"/>
      <w:r w:rsidR="00E57756">
        <w:rPr>
          <w:rFonts w:hint="eastAsia"/>
        </w:rPr>
        <w:t>；</w:t>
      </w:r>
    </w:p>
    <w:p w14:paraId="4943AF70" w14:textId="4D0B0C67" w:rsidR="000833E3" w:rsidRDefault="000833E3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</w:t>
      </w:r>
      <w:r w:rsidR="004B35EF">
        <w:rPr>
          <w:rFonts w:hint="eastAsia"/>
        </w:rPr>
        <w:t>办人：案件主办案人</w:t>
      </w:r>
      <w:r>
        <w:rPr>
          <w:rFonts w:hint="eastAsia"/>
        </w:rPr>
        <w:t>姓名</w:t>
      </w:r>
      <w:r w:rsidR="004D5BB0">
        <w:rPr>
          <w:rFonts w:hint="eastAsia"/>
        </w:rPr>
        <w:t>；</w:t>
      </w:r>
      <w:r w:rsidR="004D5BB0">
        <w:t xml:space="preserve"> </w:t>
      </w:r>
    </w:p>
    <w:p w14:paraId="791F62B3" w14:textId="410C2307" w:rsidR="004B35EF" w:rsidRDefault="000833E3" w:rsidP="004308A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辅办人</w:t>
      </w:r>
      <w:proofErr w:type="gramEnd"/>
      <w:r>
        <w:rPr>
          <w:rFonts w:hint="eastAsia"/>
        </w:rPr>
        <w:t>：案件辅办案人姓名，</w:t>
      </w:r>
      <w:r w:rsidR="004B35EF">
        <w:rPr>
          <w:rFonts w:hint="eastAsia"/>
        </w:rPr>
        <w:t>默认显示前</w:t>
      </w:r>
      <w:r w:rsidR="004B35EF">
        <w:t>2</w:t>
      </w:r>
      <w:r w:rsidR="004B35EF">
        <w:rPr>
          <w:rFonts w:hint="eastAsia"/>
        </w:rPr>
        <w:t>位，其他省略号代替；</w:t>
      </w:r>
      <w:r w:rsidR="004D5BB0">
        <w:t xml:space="preserve"> </w:t>
      </w:r>
    </w:p>
    <w:p w14:paraId="5C5EC6FF" w14:textId="77777777" w:rsidR="008C3A7F" w:rsidRDefault="004B35EF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办案单位：案件所在机构；</w:t>
      </w:r>
    </w:p>
    <w:p w14:paraId="24051F8D" w14:textId="32632AA1" w:rsidR="004B35EF" w:rsidRDefault="008C3A7F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整理人：最后一次整理案卷的用户；</w:t>
      </w:r>
      <w:r w:rsidR="004D5BB0">
        <w:t xml:space="preserve"> </w:t>
      </w:r>
    </w:p>
    <w:p w14:paraId="42B85EA1" w14:textId="1291AD82" w:rsidR="00E57756" w:rsidRDefault="00CB6524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整理</w:t>
      </w:r>
      <w:r w:rsidR="00E57756">
        <w:rPr>
          <w:rFonts w:hint="eastAsia"/>
        </w:rPr>
        <w:t>状态：</w:t>
      </w:r>
      <w:r w:rsidR="008C3A7F">
        <w:rPr>
          <w:rFonts w:hint="eastAsia"/>
        </w:rPr>
        <w:t>同查询中的整理状态</w:t>
      </w:r>
    </w:p>
    <w:p w14:paraId="0228911D" w14:textId="14845DDB" w:rsidR="004B35EF" w:rsidRDefault="004B35EF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整理时间：最后一次卷宗整理时间；</w:t>
      </w:r>
    </w:p>
    <w:p w14:paraId="3511584D" w14:textId="41F3C78F" w:rsidR="004B35EF" w:rsidRDefault="004B35EF" w:rsidP="004308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操作：</w:t>
      </w:r>
    </w:p>
    <w:p w14:paraId="559C4306" w14:textId="614317BF" w:rsidR="006044E6" w:rsidRDefault="00B47E40" w:rsidP="004308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整理</w:t>
      </w:r>
      <w:r w:rsidR="006044E6">
        <w:rPr>
          <w:rFonts w:hint="eastAsia"/>
        </w:rPr>
        <w:t>：弹出</w:t>
      </w:r>
      <w:r w:rsidR="000833E3">
        <w:rPr>
          <w:rFonts w:hint="eastAsia"/>
        </w:rPr>
        <w:t>新页</w:t>
      </w:r>
      <w:r w:rsidR="006044E6">
        <w:rPr>
          <w:rFonts w:hint="eastAsia"/>
        </w:rPr>
        <w:t>“</w:t>
      </w:r>
      <w:r w:rsidR="00B3096A" w:rsidRPr="00261229">
        <w:rPr>
          <w:rFonts w:hint="eastAsia"/>
        </w:rPr>
        <w:t>卷宗</w:t>
      </w:r>
      <w:r w:rsidR="000833E3" w:rsidRPr="00261229">
        <w:rPr>
          <w:rFonts w:hint="eastAsia"/>
        </w:rPr>
        <w:t>管理</w:t>
      </w:r>
      <w:r w:rsidR="006044E6">
        <w:rPr>
          <w:rFonts w:hint="eastAsia"/>
        </w:rPr>
        <w:t>”；</w:t>
      </w:r>
    </w:p>
    <w:p w14:paraId="4AE61A6D" w14:textId="1BB0EB93" w:rsidR="008B63CA" w:rsidRDefault="00552524" w:rsidP="004308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合案：</w:t>
      </w:r>
    </w:p>
    <w:p w14:paraId="5F127CEB" w14:textId="77777777" w:rsidR="008B63CA" w:rsidRDefault="00552524" w:rsidP="004308A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多选框选择</w:t>
      </w:r>
      <w:r w:rsidR="00D5585F">
        <w:rPr>
          <w:rFonts w:hint="eastAsia"/>
        </w:rPr>
        <w:t>操作</w:t>
      </w:r>
      <w:r>
        <w:rPr>
          <w:rFonts w:hint="eastAsia"/>
        </w:rPr>
        <w:t>合案</w:t>
      </w:r>
      <w:r w:rsidR="00D5585F">
        <w:rPr>
          <w:rFonts w:hint="eastAsia"/>
        </w:rPr>
        <w:t>；</w:t>
      </w:r>
    </w:p>
    <w:p w14:paraId="114E4804" w14:textId="05E5219E" w:rsidR="00552524" w:rsidRDefault="00D5585F" w:rsidP="004308AF">
      <w:pPr>
        <w:pStyle w:val="a7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合案后</w:t>
      </w:r>
      <w:proofErr w:type="gramEnd"/>
      <w:r>
        <w:rPr>
          <w:rFonts w:hint="eastAsia"/>
        </w:rPr>
        <w:t>的案件，案件编号不变，送检编号变为同一个，在列表中仍显示多条；如4个案件</w:t>
      </w:r>
      <w:proofErr w:type="gramStart"/>
      <w:r>
        <w:rPr>
          <w:rFonts w:hint="eastAsia"/>
        </w:rPr>
        <w:t>操作合案后</w:t>
      </w:r>
      <w:proofErr w:type="gramEnd"/>
      <w:r>
        <w:rPr>
          <w:rFonts w:hint="eastAsia"/>
        </w:rPr>
        <w:t>，案件编号分别为</w:t>
      </w:r>
      <w:r w:rsidR="008B63CA">
        <w:t>1</w:t>
      </w:r>
      <w:r w:rsidR="008B63CA">
        <w:rPr>
          <w:rFonts w:hint="eastAsia"/>
        </w:rPr>
        <w:t>、2、3、4</w:t>
      </w:r>
      <w:r>
        <w:rPr>
          <w:rFonts w:hint="eastAsia"/>
        </w:rPr>
        <w:t>，送检编号为E</w:t>
      </w:r>
      <w:r w:rsidR="00552524">
        <w:rPr>
          <w:rFonts w:hint="eastAsia"/>
        </w:rPr>
        <w:t>；</w:t>
      </w:r>
    </w:p>
    <w:p w14:paraId="2EBFDBA0" w14:textId="0708FA5B" w:rsidR="008B63CA" w:rsidRDefault="00CB6524" w:rsidP="004308A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已合案件</w:t>
      </w:r>
      <w:r w:rsidR="008B63CA">
        <w:rPr>
          <w:rFonts w:hint="eastAsia"/>
        </w:rPr>
        <w:t>再拆案，</w:t>
      </w:r>
      <w:r w:rsidR="00E25B51">
        <w:rPr>
          <w:rFonts w:hint="eastAsia"/>
        </w:rPr>
        <w:t>只能</w:t>
      </w:r>
      <w:r>
        <w:rPr>
          <w:rFonts w:hint="eastAsia"/>
        </w:rPr>
        <w:t>回归初始，</w:t>
      </w:r>
      <w:r w:rsidR="00E25B51">
        <w:rPr>
          <w:rFonts w:hint="eastAsia"/>
        </w:rPr>
        <w:t>不能随意拆分。</w:t>
      </w:r>
      <w:proofErr w:type="gramStart"/>
      <w:r w:rsidR="00E25B51">
        <w:rPr>
          <w:rFonts w:hint="eastAsia"/>
        </w:rPr>
        <w:t>拆案后</w:t>
      </w:r>
      <w:proofErr w:type="gramEnd"/>
      <w:r w:rsidR="008B63CA">
        <w:rPr>
          <w:rFonts w:hint="eastAsia"/>
        </w:rPr>
        <w:t>案件编号不变，送检编号按照一案</w:t>
      </w:r>
      <w:proofErr w:type="gramStart"/>
      <w:r w:rsidR="008B63CA">
        <w:rPr>
          <w:rFonts w:hint="eastAsia"/>
        </w:rPr>
        <w:t>一</w:t>
      </w:r>
      <w:proofErr w:type="gramEnd"/>
      <w:r w:rsidR="008B63CA">
        <w:rPr>
          <w:rFonts w:hint="eastAsia"/>
        </w:rPr>
        <w:t>送检编号的规则重新生成新的送检编号；</w:t>
      </w:r>
    </w:p>
    <w:p w14:paraId="30DF6245" w14:textId="38EE5E72" w:rsidR="00CB6524" w:rsidRDefault="00CB6524" w:rsidP="004308A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已合案件不得再与其他案件合并，已合案件</w:t>
      </w:r>
      <w:proofErr w:type="gramStart"/>
      <w:r>
        <w:rPr>
          <w:rFonts w:hint="eastAsia"/>
        </w:rPr>
        <w:t>再拆案可以</w:t>
      </w:r>
      <w:proofErr w:type="gramEnd"/>
      <w:r>
        <w:rPr>
          <w:rFonts w:hint="eastAsia"/>
        </w:rPr>
        <w:t>与其他案件合并；</w:t>
      </w:r>
    </w:p>
    <w:p w14:paraId="03AB0C29" w14:textId="6D4A312E" w:rsidR="00F3433F" w:rsidRDefault="00311E1A" w:rsidP="004308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拆案</w:t>
      </w:r>
      <w:r w:rsidR="008B63CA">
        <w:rPr>
          <w:rFonts w:hint="eastAsia"/>
        </w:rPr>
        <w:t>：</w:t>
      </w:r>
    </w:p>
    <w:p w14:paraId="3204E97F" w14:textId="088527E9" w:rsidR="008B63CA" w:rsidRDefault="008B63CA" w:rsidP="004308A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点击拆案，选择拆分案件数量拆分为多个案件，案件编号不变，送检编号按照一案</w:t>
      </w:r>
      <w:proofErr w:type="gramStart"/>
      <w:r w:rsidR="00E25B51">
        <w:rPr>
          <w:rFonts w:hint="eastAsia"/>
        </w:rPr>
        <w:t>一</w:t>
      </w:r>
      <w:proofErr w:type="gramEnd"/>
      <w:r>
        <w:rPr>
          <w:rFonts w:hint="eastAsia"/>
        </w:rPr>
        <w:t>送检编号的规则生成新的送检编号；</w:t>
      </w:r>
    </w:p>
    <w:p w14:paraId="5AB34732" w14:textId="01A0D437" w:rsidR="008B63CA" w:rsidRDefault="008B63CA" w:rsidP="004308A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拆分的案件再合并，案件编号不变，生成新的送检编号；</w:t>
      </w:r>
    </w:p>
    <w:p w14:paraId="593CCF2D" w14:textId="4228560F" w:rsidR="00261229" w:rsidRDefault="00B3096A" w:rsidP="00261229">
      <w:pPr>
        <w:pStyle w:val="a7"/>
        <w:numPr>
          <w:ilvl w:val="0"/>
          <w:numId w:val="1"/>
        </w:numPr>
        <w:ind w:firstLineChars="0"/>
      </w:pPr>
      <w:r w:rsidRPr="00261229">
        <w:rPr>
          <w:rFonts w:hint="eastAsia"/>
        </w:rPr>
        <w:t>卷宗</w:t>
      </w:r>
      <w:r w:rsidR="003F6612" w:rsidRPr="00261229">
        <w:rPr>
          <w:rFonts w:hint="eastAsia"/>
        </w:rPr>
        <w:t>管理</w:t>
      </w:r>
      <w:r>
        <w:rPr>
          <w:rFonts w:hint="eastAsia"/>
        </w:rPr>
        <w:t>：以列表</w:t>
      </w:r>
      <w:r w:rsidR="000833E3">
        <w:rPr>
          <w:rFonts w:hint="eastAsia"/>
        </w:rPr>
        <w:t>形式</w:t>
      </w:r>
      <w:r>
        <w:rPr>
          <w:rFonts w:hint="eastAsia"/>
        </w:rPr>
        <w:t>展示当前案件包含的</w:t>
      </w:r>
      <w:r w:rsidR="00261229">
        <w:rPr>
          <w:rFonts w:hint="eastAsia"/>
        </w:rPr>
        <w:t>卷宗</w:t>
      </w:r>
      <w:r>
        <w:rPr>
          <w:rFonts w:hint="eastAsia"/>
        </w:rPr>
        <w:t>；</w:t>
      </w:r>
    </w:p>
    <w:p w14:paraId="207A4DED" w14:textId="488D1412" w:rsidR="006D0F93" w:rsidRDefault="006D0F93" w:rsidP="006D0F9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页面标题：</w:t>
      </w:r>
    </w:p>
    <w:p w14:paraId="3D20A40E" w14:textId="2D950707" w:rsidR="006D0F93" w:rsidRDefault="006D0F93" w:rsidP="004308A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模块名称：</w:t>
      </w:r>
      <w:r w:rsidR="00AE3536">
        <w:rPr>
          <w:rFonts w:hint="eastAsia"/>
        </w:rPr>
        <w:t>卷宗</w:t>
      </w:r>
      <w:r>
        <w:rPr>
          <w:rFonts w:hint="eastAsia"/>
        </w:rPr>
        <w:t>管理；</w:t>
      </w:r>
    </w:p>
    <w:p w14:paraId="290F9A85" w14:textId="5CBA06FE" w:rsidR="006D0F93" w:rsidRDefault="006D0F93" w:rsidP="004308A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标题：送检编号+案件名称；</w:t>
      </w:r>
    </w:p>
    <w:p w14:paraId="2842752B" w14:textId="26396424" w:rsidR="006D0F93" w:rsidRDefault="006D0F93" w:rsidP="004308A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用户信息：</w:t>
      </w:r>
    </w:p>
    <w:p w14:paraId="1895C26C" w14:textId="77777777" w:rsidR="006D0F93" w:rsidRDefault="006D0F93" w:rsidP="004308A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消息提醒：</w:t>
      </w:r>
    </w:p>
    <w:p w14:paraId="4B4A7698" w14:textId="6E802CB3" w:rsidR="00A927C2" w:rsidRDefault="003F6612" w:rsidP="00A927C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新建：弹出“</w:t>
      </w:r>
      <w:r w:rsidR="00A927C2">
        <w:rPr>
          <w:rFonts w:hint="eastAsia"/>
        </w:rPr>
        <w:t>新建</w:t>
      </w:r>
      <w:r>
        <w:rPr>
          <w:rFonts w:hint="eastAsia"/>
        </w:rPr>
        <w:t>卷宗弹窗”</w:t>
      </w:r>
      <w:r w:rsidR="000E65AE">
        <w:rPr>
          <w:rFonts w:hint="eastAsia"/>
        </w:rPr>
        <w:t>；</w:t>
      </w:r>
    </w:p>
    <w:p w14:paraId="58902A67" w14:textId="534A5439" w:rsidR="00B47E40" w:rsidRDefault="00B47E40" w:rsidP="004308A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卷宗名称：</w:t>
      </w:r>
      <w:r w:rsidR="00E25B51">
        <w:rPr>
          <w:rFonts w:hint="eastAsia"/>
        </w:rPr>
        <w:t>在选择</w:t>
      </w:r>
      <w:proofErr w:type="gramStart"/>
      <w:r w:rsidR="00E25B51">
        <w:rPr>
          <w:rFonts w:hint="eastAsia"/>
        </w:rPr>
        <w:t>卷类型</w:t>
      </w:r>
      <w:proofErr w:type="gramEnd"/>
      <w:r w:rsidR="00E25B51">
        <w:rPr>
          <w:rFonts w:hint="eastAsia"/>
        </w:rPr>
        <w:t>和文书后</w:t>
      </w:r>
      <w:r w:rsidR="00A45198">
        <w:rPr>
          <w:rFonts w:hint="eastAsia"/>
        </w:rPr>
        <w:t>自动生成，生成规则：日期+文书对应嫌疑人名称+卷类型</w:t>
      </w:r>
      <w:r>
        <w:rPr>
          <w:rFonts w:hint="eastAsia"/>
        </w:rPr>
        <w:t>；</w:t>
      </w:r>
    </w:p>
    <w:p w14:paraId="094F7C39" w14:textId="5292C066" w:rsidR="00A927C2" w:rsidRDefault="00A927C2" w:rsidP="004308AF">
      <w:pPr>
        <w:pStyle w:val="a7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lastRenderedPageBreak/>
        <w:t>卷类型</w:t>
      </w:r>
      <w:proofErr w:type="gramEnd"/>
      <w:r w:rsidR="00B47E40">
        <w:rPr>
          <w:rFonts w:hint="eastAsia"/>
        </w:rPr>
        <w:t>选择</w:t>
      </w:r>
      <w:r>
        <w:rPr>
          <w:rFonts w:hint="eastAsia"/>
        </w:rPr>
        <w:t>：</w:t>
      </w:r>
    </w:p>
    <w:p w14:paraId="18C2A2D7" w14:textId="1B32BD10" w:rsidR="00A927C2" w:rsidRDefault="00A927C2" w:rsidP="004308A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刑事</w:t>
      </w:r>
      <w:r w:rsidR="00552524">
        <w:rPr>
          <w:rFonts w:hint="eastAsia"/>
        </w:rPr>
        <w:t>：</w:t>
      </w:r>
      <w:r>
        <w:rPr>
          <w:rFonts w:hint="eastAsia"/>
        </w:rPr>
        <w:t>提请批捕卷；</w:t>
      </w:r>
      <w:r w:rsidR="00C72C04">
        <w:rPr>
          <w:rFonts w:hint="eastAsia"/>
        </w:rPr>
        <w:t>移送起诉</w:t>
      </w:r>
      <w:r>
        <w:rPr>
          <w:rFonts w:hint="eastAsia"/>
        </w:rPr>
        <w:t>卷；补充侦查工作卷；</w:t>
      </w:r>
    </w:p>
    <w:p w14:paraId="3BE99F98" w14:textId="02C697F1" w:rsidR="00A927C2" w:rsidRDefault="00A927C2" w:rsidP="004308A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行政：治安管理处罚卷；</w:t>
      </w:r>
    </w:p>
    <w:p w14:paraId="78F28BC7" w14:textId="561A5C75" w:rsidR="00B47E40" w:rsidRDefault="00B47E40" w:rsidP="004308A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选择文书：点击卷类型，显示对应的文书</w:t>
      </w:r>
      <w:r w:rsidR="00681DC0">
        <w:rPr>
          <w:rFonts w:hint="eastAsia"/>
        </w:rPr>
        <w:t>，提请批捕卷对应提请批准逮捕书，</w:t>
      </w:r>
      <w:r w:rsidR="006E2CD2">
        <w:rPr>
          <w:rFonts w:hint="eastAsia"/>
        </w:rPr>
        <w:t>移送起诉</w:t>
      </w:r>
      <w:r w:rsidR="00681DC0">
        <w:rPr>
          <w:rFonts w:hint="eastAsia"/>
        </w:rPr>
        <w:t>卷对应起诉意见书，补充侦查卷对应补充侦查报告书</w:t>
      </w:r>
      <w:r>
        <w:rPr>
          <w:rFonts w:hint="eastAsia"/>
        </w:rPr>
        <w:t>；如A案件中</w:t>
      </w:r>
      <w:r w:rsidR="00681DC0">
        <w:rPr>
          <w:rFonts w:hint="eastAsia"/>
        </w:rPr>
        <w:t>分别</w:t>
      </w:r>
      <w:r>
        <w:rPr>
          <w:rFonts w:hint="eastAsia"/>
        </w:rPr>
        <w:t>对4个</w:t>
      </w:r>
      <w:r w:rsidR="00681DC0">
        <w:rPr>
          <w:rFonts w:hint="eastAsia"/>
        </w:rPr>
        <w:t>嫌疑人开了提请批准逮捕书，</w:t>
      </w:r>
      <w:proofErr w:type="gramStart"/>
      <w:r w:rsidR="00681DC0">
        <w:rPr>
          <w:rFonts w:hint="eastAsia"/>
        </w:rPr>
        <w:t>则卷类型</w:t>
      </w:r>
      <w:proofErr w:type="gramEnd"/>
      <w:r w:rsidR="00681DC0">
        <w:rPr>
          <w:rFonts w:hint="eastAsia"/>
        </w:rPr>
        <w:t>选择提请批捕卷时，此处可选择4个提请批准逮捕书；</w:t>
      </w:r>
      <w:r w:rsidR="0064603A" w:rsidRPr="0064603A">
        <w:rPr>
          <w:rFonts w:hint="eastAsia"/>
          <w:color w:val="FF0000"/>
        </w:rPr>
        <w:t>卷宗内的卷内文件仅取文书对应的嫌疑人相关材料；</w:t>
      </w:r>
    </w:p>
    <w:p w14:paraId="07C6C3FE" w14:textId="2DB7A2F0" w:rsidR="00A927C2" w:rsidRDefault="00A927C2" w:rsidP="004308A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操作：</w:t>
      </w:r>
    </w:p>
    <w:p w14:paraId="0B62F5AD" w14:textId="3C82E8BD" w:rsidR="003F6612" w:rsidRDefault="003F6612" w:rsidP="004308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保存</w:t>
      </w:r>
      <w:r w:rsidR="00A927C2">
        <w:rPr>
          <w:rFonts w:hint="eastAsia"/>
        </w:rPr>
        <w:t>：</w:t>
      </w:r>
      <w:r>
        <w:rPr>
          <w:rFonts w:hint="eastAsia"/>
        </w:rPr>
        <w:t>生成卷宗记录，并跳转至 “</w:t>
      </w:r>
      <w:r w:rsidR="0008354B" w:rsidRPr="00AD3B14">
        <w:rPr>
          <w:rFonts w:hint="eastAsia"/>
        </w:rPr>
        <w:t>卷宗</w:t>
      </w:r>
      <w:r w:rsidRPr="00AD3B14">
        <w:rPr>
          <w:rFonts w:hint="eastAsia"/>
        </w:rPr>
        <w:t>整理</w:t>
      </w:r>
      <w:r>
        <w:rPr>
          <w:rFonts w:hint="eastAsia"/>
        </w:rPr>
        <w:t>”；</w:t>
      </w:r>
    </w:p>
    <w:p w14:paraId="5BE854C8" w14:textId="6B83BA1E" w:rsidR="00A927C2" w:rsidRDefault="00A927C2" w:rsidP="004308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取消：取消新建；</w:t>
      </w:r>
    </w:p>
    <w:p w14:paraId="5B8D1357" w14:textId="766FD1F8" w:rsidR="00B3096A" w:rsidRDefault="00B3096A" w:rsidP="005F18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列表：</w:t>
      </w:r>
      <w:r w:rsidR="00D01CDC">
        <w:rPr>
          <w:rFonts w:hint="eastAsia"/>
        </w:rPr>
        <w:t>每页至多</w:t>
      </w:r>
      <w:r w:rsidR="00552524">
        <w:t>15</w:t>
      </w:r>
      <w:r w:rsidR="00D01CDC">
        <w:rPr>
          <w:rFonts w:hint="eastAsia"/>
        </w:rPr>
        <w:t>条，超出下方翻页；</w:t>
      </w:r>
      <w:r w:rsidR="00D61A24">
        <w:rPr>
          <w:rFonts w:hint="eastAsia"/>
        </w:rPr>
        <w:t>生成时间倒序排序</w:t>
      </w:r>
    </w:p>
    <w:p w14:paraId="0478C22E" w14:textId="1586DC10" w:rsidR="004B35EF" w:rsidRDefault="00D01CDC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序号：</w:t>
      </w:r>
      <w:r w:rsidR="00AD3B14">
        <w:rPr>
          <w:rFonts w:hint="eastAsia"/>
        </w:rPr>
        <w:t>新建时间顺序生成</w:t>
      </w:r>
      <w:r>
        <w:rPr>
          <w:rFonts w:hint="eastAsia"/>
        </w:rPr>
        <w:t>；</w:t>
      </w:r>
    </w:p>
    <w:p w14:paraId="1066F284" w14:textId="77777777" w:rsidR="00D01CDC" w:rsidRDefault="00D01CDC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卷类型：</w:t>
      </w:r>
    </w:p>
    <w:p w14:paraId="71A7DBA7" w14:textId="26D5C16F" w:rsidR="00D01CDC" w:rsidRDefault="00D01CDC" w:rsidP="004308A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刑事：提请批捕卷、</w:t>
      </w:r>
      <w:r w:rsidR="00C72C04">
        <w:rPr>
          <w:rFonts w:hint="eastAsia"/>
        </w:rPr>
        <w:t>移送起诉</w:t>
      </w:r>
      <w:r>
        <w:rPr>
          <w:rFonts w:hint="eastAsia"/>
        </w:rPr>
        <w:t>卷、补充侦查卷；</w:t>
      </w:r>
    </w:p>
    <w:p w14:paraId="6683F403" w14:textId="05B2E0D8" w:rsidR="00D01CDC" w:rsidRDefault="00D01CDC" w:rsidP="004308A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行政：治安管理处罚卷；</w:t>
      </w:r>
    </w:p>
    <w:p w14:paraId="5105553D" w14:textId="79ABAE39" w:rsidR="00AD3B14" w:rsidRDefault="00AD3B14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卷宗编号：</w:t>
      </w:r>
      <w:r w:rsidRPr="00AD3B14">
        <w:rPr>
          <w:rFonts w:hint="eastAsia"/>
        </w:rPr>
        <w:t>新建卷</w:t>
      </w:r>
      <w:r w:rsidRPr="00AD3B14">
        <w:t>自动生成卷宗编号，</w:t>
      </w:r>
      <w:r w:rsidR="00FF119B">
        <w:rPr>
          <w:rFonts w:hint="eastAsia"/>
        </w:rPr>
        <w:t>送检编号+</w:t>
      </w:r>
      <w:r w:rsidR="00FF119B">
        <w:t>S</w:t>
      </w:r>
      <w:r w:rsidRPr="00AD3B14">
        <w:t>+</w:t>
      </w:r>
      <w:r w:rsidR="00552524">
        <w:rPr>
          <w:rFonts w:hint="eastAsia"/>
        </w:rPr>
        <w:t>两位</w:t>
      </w:r>
      <w:r w:rsidRPr="00AD3B14">
        <w:t>顺序数字</w:t>
      </w:r>
      <w:r>
        <w:rPr>
          <w:rFonts w:hint="eastAsia"/>
        </w:rPr>
        <w:t>；</w:t>
      </w:r>
    </w:p>
    <w:p w14:paraId="3A687697" w14:textId="5AF7EF52" w:rsidR="00D01CDC" w:rsidRDefault="006E2CD2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卷宗</w:t>
      </w:r>
      <w:r w:rsidR="00D01CDC">
        <w:rPr>
          <w:rFonts w:hint="eastAsia"/>
        </w:rPr>
        <w:t>名称</w:t>
      </w:r>
      <w:r>
        <w:rPr>
          <w:rFonts w:hint="eastAsia"/>
        </w:rPr>
        <w:t>：</w:t>
      </w:r>
    </w:p>
    <w:p w14:paraId="6A0A173F" w14:textId="0086CE3E" w:rsidR="00D61A24" w:rsidRDefault="00D61A24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对应文书：新建时选择的文书名称；</w:t>
      </w:r>
    </w:p>
    <w:p w14:paraId="577A757F" w14:textId="679F91C3" w:rsidR="00D01CDC" w:rsidRDefault="00D01CDC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整理人：卷宗整理人姓名；</w:t>
      </w:r>
    </w:p>
    <w:p w14:paraId="6FA7D0D6" w14:textId="6144E6AD" w:rsidR="00AD3B14" w:rsidRDefault="00AD3B14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生成时间：新建卷宗时间；</w:t>
      </w:r>
    </w:p>
    <w:p w14:paraId="5E01D918" w14:textId="0C54CE3F" w:rsidR="00D01CDC" w:rsidRDefault="00D01CDC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整理时间</w:t>
      </w:r>
      <w:r w:rsidR="003F6612">
        <w:rPr>
          <w:rFonts w:hint="eastAsia"/>
        </w:rPr>
        <w:t>：整理</w:t>
      </w:r>
      <w:r w:rsidR="003C589F">
        <w:rPr>
          <w:rFonts w:hint="eastAsia"/>
        </w:rPr>
        <w:t>后打包生成</w:t>
      </w:r>
      <w:r w:rsidR="003F6612">
        <w:rPr>
          <w:rFonts w:hint="eastAsia"/>
        </w:rPr>
        <w:t>时间；</w:t>
      </w:r>
    </w:p>
    <w:p w14:paraId="3CC0A7FA" w14:textId="6FCE6530" w:rsidR="003B2EA4" w:rsidRDefault="00D61A24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状态：</w:t>
      </w:r>
    </w:p>
    <w:p w14:paraId="7AC5E1B7" w14:textId="614363FC" w:rsidR="00D61A24" w:rsidRDefault="00D61A24" w:rsidP="004308A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已送检：已</w:t>
      </w:r>
      <w:r w:rsidR="003B2EA4">
        <w:rPr>
          <w:rFonts w:hint="eastAsia"/>
        </w:rPr>
        <w:t>在</w:t>
      </w:r>
      <w:r w:rsidR="00183F2D">
        <w:rPr>
          <w:rFonts w:hint="eastAsia"/>
        </w:rPr>
        <w:t>“政法协作平台”中</w:t>
      </w:r>
      <w:r>
        <w:rPr>
          <w:rFonts w:hint="eastAsia"/>
        </w:rPr>
        <w:t>发送检察院；</w:t>
      </w:r>
    </w:p>
    <w:p w14:paraId="14713261" w14:textId="7DA96AA8" w:rsidR="00D61A24" w:rsidRDefault="00D61A24" w:rsidP="004308A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未送检：未</w:t>
      </w:r>
      <w:r w:rsidR="00183F2D">
        <w:rPr>
          <w:rFonts w:hint="eastAsia"/>
        </w:rPr>
        <w:t>在“政法协作平台”中</w:t>
      </w:r>
      <w:r>
        <w:rPr>
          <w:rFonts w:hint="eastAsia"/>
        </w:rPr>
        <w:t>发送检察院；</w:t>
      </w:r>
    </w:p>
    <w:p w14:paraId="16809809" w14:textId="118A67E5" w:rsidR="00FF119B" w:rsidRDefault="00D61A24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送检</w:t>
      </w:r>
      <w:r w:rsidR="00FF119B">
        <w:rPr>
          <w:rFonts w:hint="eastAsia"/>
        </w:rPr>
        <w:t>时间：</w:t>
      </w:r>
      <w:r w:rsidR="00183F2D">
        <w:rPr>
          <w:rFonts w:hint="eastAsia"/>
        </w:rPr>
        <w:t>在“政法协作平台”中发送检察院</w:t>
      </w:r>
      <w:r>
        <w:rPr>
          <w:rFonts w:hint="eastAsia"/>
        </w:rPr>
        <w:t>的时间；</w:t>
      </w:r>
    </w:p>
    <w:p w14:paraId="4075CB4D" w14:textId="0EFA924A" w:rsidR="003F6612" w:rsidRDefault="003F6612" w:rsidP="004308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操作：</w:t>
      </w:r>
    </w:p>
    <w:p w14:paraId="3DCAD722" w14:textId="22C4DFA3" w:rsidR="003F6612" w:rsidRDefault="003F6612" w:rsidP="004308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整理：弹出“</w:t>
      </w:r>
      <w:r w:rsidRPr="00AD3B14">
        <w:rPr>
          <w:rFonts w:hint="eastAsia"/>
        </w:rPr>
        <w:t>卷宗整理</w:t>
      </w:r>
      <w:r>
        <w:rPr>
          <w:rFonts w:hint="eastAsia"/>
        </w:rPr>
        <w:t>”</w:t>
      </w:r>
      <w:r w:rsidR="00AD3B14">
        <w:rPr>
          <w:rFonts w:hint="eastAsia"/>
        </w:rPr>
        <w:t>；</w:t>
      </w:r>
    </w:p>
    <w:p w14:paraId="75C442A2" w14:textId="37E644E9" w:rsidR="00A45198" w:rsidRDefault="00A45198" w:rsidP="004308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复制：复制该卷宗，弹出“新建卷宗弹窗”，完善内容保存后，生成新的卷宗记录；</w:t>
      </w:r>
    </w:p>
    <w:p w14:paraId="0567E19D" w14:textId="636ADAF0" w:rsidR="004664E5" w:rsidRDefault="004664E5" w:rsidP="004308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删除：删除当前卷宗，</w:t>
      </w:r>
      <w:r w:rsidR="00183F2D">
        <w:rPr>
          <w:rFonts w:hint="eastAsia"/>
        </w:rPr>
        <w:t>状态为“未送检”的卷宗</w:t>
      </w:r>
      <w:r>
        <w:rPr>
          <w:rFonts w:hint="eastAsia"/>
        </w:rPr>
        <w:t>可以删除</w:t>
      </w:r>
      <w:r w:rsidR="007B04A1">
        <w:rPr>
          <w:rFonts w:hint="eastAsia"/>
        </w:rPr>
        <w:t>，</w:t>
      </w:r>
      <w:r w:rsidR="00183F2D">
        <w:rPr>
          <w:rFonts w:hint="eastAsia"/>
        </w:rPr>
        <w:t>状态为“已送检”的卷宗</w:t>
      </w:r>
      <w:r w:rsidR="007B04A1">
        <w:rPr>
          <w:rFonts w:hint="eastAsia"/>
        </w:rPr>
        <w:t>不可删除</w:t>
      </w:r>
      <w:r>
        <w:rPr>
          <w:rFonts w:hint="eastAsia"/>
        </w:rPr>
        <w:t>；</w:t>
      </w:r>
    </w:p>
    <w:p w14:paraId="3EC59522" w14:textId="4BB1D943" w:rsidR="00FF119B" w:rsidRDefault="00FF119B" w:rsidP="004308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解锁</w:t>
      </w:r>
      <w:r w:rsidR="007B04A1" w:rsidRPr="007B04A1">
        <w:rPr>
          <w:rFonts w:hint="eastAsia"/>
          <w:color w:val="FF0000"/>
        </w:rPr>
        <w:t>（配置解锁权限）</w:t>
      </w:r>
      <w:r>
        <w:rPr>
          <w:rFonts w:hint="eastAsia"/>
        </w:rPr>
        <w:t>：</w:t>
      </w:r>
      <w:r w:rsidR="00183F2D">
        <w:rPr>
          <w:rFonts w:hint="eastAsia"/>
        </w:rPr>
        <w:t>状态为“已送检”</w:t>
      </w:r>
      <w:r w:rsidR="000E65AE">
        <w:rPr>
          <w:rFonts w:hint="eastAsia"/>
        </w:rPr>
        <w:t>的</w:t>
      </w:r>
      <w:r w:rsidR="00183F2D">
        <w:rPr>
          <w:rFonts w:hint="eastAsia"/>
        </w:rPr>
        <w:t>卷宗</w:t>
      </w:r>
      <w:r w:rsidR="000E65AE">
        <w:rPr>
          <w:rFonts w:hint="eastAsia"/>
        </w:rPr>
        <w:t>被锁定，不可“整理”和“删除”，解锁后可以。</w:t>
      </w:r>
    </w:p>
    <w:p w14:paraId="4F6C4531" w14:textId="27E6D93E" w:rsidR="00A45198" w:rsidRPr="00183F2D" w:rsidRDefault="00A45198" w:rsidP="00A45198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183F2D">
        <w:rPr>
          <w:rFonts w:hint="eastAsia"/>
          <w:color w:val="FF0000"/>
        </w:rPr>
        <w:t>基础卷：每个案件在进入“卷宗整理”后，默认自动生成“基础卷”，基础卷是按照标准卷顺序自动生成</w:t>
      </w:r>
      <w:r w:rsidR="00183F2D" w:rsidRPr="00183F2D">
        <w:rPr>
          <w:rFonts w:hint="eastAsia"/>
          <w:color w:val="FF0000"/>
        </w:rPr>
        <w:t>，用于非报</w:t>
      </w:r>
      <w:r w:rsidR="006E2CD2">
        <w:rPr>
          <w:rFonts w:hint="eastAsia"/>
          <w:color w:val="FF0000"/>
        </w:rPr>
        <w:t>捕</w:t>
      </w:r>
      <w:r w:rsidR="00183F2D" w:rsidRPr="00183F2D">
        <w:rPr>
          <w:rFonts w:hint="eastAsia"/>
          <w:color w:val="FF0000"/>
        </w:rPr>
        <w:t>起诉阶段的日常卷宗整理</w:t>
      </w:r>
      <w:r w:rsidR="002677B9">
        <w:rPr>
          <w:rFonts w:hint="eastAsia"/>
          <w:color w:val="FF0000"/>
        </w:rPr>
        <w:t>，也可以作为“审阅卷”用于审核</w:t>
      </w:r>
      <w:proofErr w:type="gramStart"/>
      <w:r w:rsidR="002677B9">
        <w:rPr>
          <w:rFonts w:hint="eastAsia"/>
          <w:color w:val="FF0000"/>
        </w:rPr>
        <w:t>批人员</w:t>
      </w:r>
      <w:proofErr w:type="gramEnd"/>
      <w:r w:rsidR="002677B9">
        <w:rPr>
          <w:rFonts w:hint="eastAsia"/>
          <w:color w:val="FF0000"/>
        </w:rPr>
        <w:t>的阅览</w:t>
      </w:r>
      <w:r w:rsidR="00183F2D" w:rsidRPr="00183F2D">
        <w:rPr>
          <w:rFonts w:hint="eastAsia"/>
          <w:color w:val="FF0000"/>
        </w:rPr>
        <w:t>。</w:t>
      </w:r>
    </w:p>
    <w:p w14:paraId="7759A566" w14:textId="1814E0EF" w:rsidR="003F6612" w:rsidRDefault="0008354B" w:rsidP="005F18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卷宗整理</w:t>
      </w:r>
      <w:r w:rsidR="003F6612">
        <w:rPr>
          <w:rFonts w:hint="eastAsia"/>
        </w:rPr>
        <w:t>：</w:t>
      </w:r>
      <w:r w:rsidR="003D5E8C">
        <w:rPr>
          <w:rFonts w:hint="eastAsia"/>
        </w:rPr>
        <w:t>页面</w:t>
      </w:r>
      <w:r w:rsidR="00F94BD3">
        <w:rPr>
          <w:rFonts w:hint="eastAsia"/>
        </w:rPr>
        <w:t>包括上方页面标题，左侧</w:t>
      </w:r>
      <w:r w:rsidR="008A6D5E">
        <w:rPr>
          <w:rFonts w:hint="eastAsia"/>
        </w:rPr>
        <w:t>案卷</w:t>
      </w:r>
      <w:r w:rsidR="00F94BD3">
        <w:rPr>
          <w:rFonts w:hint="eastAsia"/>
        </w:rPr>
        <w:t>目录区，</w:t>
      </w:r>
      <w:r w:rsidR="006D0F93">
        <w:rPr>
          <w:rFonts w:hint="eastAsia"/>
        </w:rPr>
        <w:t>中间</w:t>
      </w:r>
      <w:r w:rsidR="00F94BD3">
        <w:rPr>
          <w:rFonts w:hint="eastAsia"/>
        </w:rPr>
        <w:t>文件显示区</w:t>
      </w:r>
      <w:r w:rsidR="006D0F93">
        <w:rPr>
          <w:rFonts w:hint="eastAsia"/>
        </w:rPr>
        <w:t>，右侧文书缩略图</w:t>
      </w:r>
      <w:r w:rsidR="00F94BD3">
        <w:rPr>
          <w:rFonts w:hint="eastAsia"/>
        </w:rPr>
        <w:t>。</w:t>
      </w:r>
    </w:p>
    <w:p w14:paraId="716C08C0" w14:textId="7693ECB9" w:rsidR="00F94BD3" w:rsidRDefault="008A6D5E" w:rsidP="009A23B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页面</w:t>
      </w:r>
      <w:r w:rsidR="00F94BD3">
        <w:rPr>
          <w:rFonts w:hint="eastAsia"/>
        </w:rPr>
        <w:t>标题：</w:t>
      </w:r>
    </w:p>
    <w:p w14:paraId="63EF9AA8" w14:textId="7E35AF6F" w:rsidR="008A6D5E" w:rsidRDefault="008A6D5E" w:rsidP="004308A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模块名称：案卷整理</w:t>
      </w:r>
    </w:p>
    <w:p w14:paraId="469DA4F2" w14:textId="23ED5C03" w:rsidR="00F94BD3" w:rsidRDefault="008A6D5E" w:rsidP="004308A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卷宗</w:t>
      </w:r>
      <w:r w:rsidR="00F94BD3">
        <w:rPr>
          <w:rFonts w:hint="eastAsia"/>
        </w:rPr>
        <w:t>编号</w:t>
      </w:r>
      <w:r>
        <w:rPr>
          <w:rFonts w:hint="eastAsia"/>
        </w:rPr>
        <w:t>；</w:t>
      </w:r>
    </w:p>
    <w:p w14:paraId="117AF131" w14:textId="41CBB53B" w:rsidR="00F94BD3" w:rsidRDefault="008A6D5E" w:rsidP="004308A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卷</w:t>
      </w:r>
      <w:r w:rsidR="00F94BD3">
        <w:rPr>
          <w:rFonts w:hint="eastAsia"/>
        </w:rPr>
        <w:t>名称</w:t>
      </w:r>
      <w:r>
        <w:rPr>
          <w:rFonts w:hint="eastAsia"/>
        </w:rPr>
        <w:t>；</w:t>
      </w:r>
    </w:p>
    <w:p w14:paraId="624554E2" w14:textId="612271F5" w:rsidR="008A6D5E" w:rsidRDefault="008A6D5E" w:rsidP="004308A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用户信息：用户名+头像；</w:t>
      </w:r>
    </w:p>
    <w:p w14:paraId="354C6F2C" w14:textId="4E1C3863" w:rsidR="00A13913" w:rsidRDefault="00A13913" w:rsidP="004308A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消息提醒：</w:t>
      </w:r>
    </w:p>
    <w:p w14:paraId="2BAC0482" w14:textId="75CE361B" w:rsidR="00925847" w:rsidRDefault="00925847" w:rsidP="0092584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功能菜单：</w:t>
      </w:r>
    </w:p>
    <w:p w14:paraId="75E64AF0" w14:textId="2C81F96C" w:rsidR="00925847" w:rsidRDefault="00925847" w:rsidP="004308A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换页标签：目录、删除；</w:t>
      </w:r>
    </w:p>
    <w:p w14:paraId="114A7E4D" w14:textId="12898D6F" w:rsidR="00925847" w:rsidRDefault="00925847" w:rsidP="004308A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目录：案卷目录；</w:t>
      </w:r>
    </w:p>
    <w:p w14:paraId="4203A32E" w14:textId="58322CA6" w:rsidR="00925847" w:rsidRDefault="00925847" w:rsidP="004308A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删除：删除目录</w:t>
      </w:r>
    </w:p>
    <w:p w14:paraId="1ED5BCEB" w14:textId="4413C2FC" w:rsidR="00925847" w:rsidRDefault="00925847" w:rsidP="004308A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标签：新建标签注释说明，标签</w:t>
      </w:r>
      <w:proofErr w:type="gramStart"/>
      <w:r>
        <w:rPr>
          <w:rFonts w:hint="eastAsia"/>
        </w:rPr>
        <w:t>仅作用</w:t>
      </w:r>
      <w:proofErr w:type="gramEnd"/>
      <w:r>
        <w:rPr>
          <w:rFonts w:hint="eastAsia"/>
        </w:rPr>
        <w:t>于当前文书；左侧</w:t>
      </w:r>
      <w:r w:rsidR="007D4AB1">
        <w:rPr>
          <w:rFonts w:hint="eastAsia"/>
        </w:rPr>
        <w:t>案卷</w:t>
      </w:r>
      <w:r>
        <w:rPr>
          <w:rFonts w:hint="eastAsia"/>
        </w:rPr>
        <w:t>目录选择“封皮、目录、封底”时，无该操作；</w:t>
      </w:r>
    </w:p>
    <w:p w14:paraId="08BD5439" w14:textId="7A73B5D6" w:rsidR="00925847" w:rsidRDefault="00925847" w:rsidP="004308A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下载：下载当前文书图片，左侧</w:t>
      </w:r>
      <w:r w:rsidR="007D4AB1">
        <w:rPr>
          <w:rFonts w:hint="eastAsia"/>
        </w:rPr>
        <w:t>案卷</w:t>
      </w:r>
      <w:r>
        <w:rPr>
          <w:rFonts w:hint="eastAsia"/>
        </w:rPr>
        <w:t>目录选择“封皮、目录、封底”时，无该操作；</w:t>
      </w:r>
    </w:p>
    <w:p w14:paraId="6254C1CE" w14:textId="567BD916" w:rsidR="00925847" w:rsidRDefault="00925847" w:rsidP="004308A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上传：左侧</w:t>
      </w:r>
      <w:r w:rsidR="007D4AB1">
        <w:rPr>
          <w:rFonts w:hint="eastAsia"/>
        </w:rPr>
        <w:t>案卷</w:t>
      </w:r>
      <w:r>
        <w:rPr>
          <w:rFonts w:hint="eastAsia"/>
        </w:rPr>
        <w:t>目录选择“卷内文件名称”时，可选择本地J</w:t>
      </w:r>
      <w:r>
        <w:t>PG</w:t>
      </w:r>
      <w:r>
        <w:rPr>
          <w:rFonts w:hint="eastAsia"/>
        </w:rPr>
        <w:t>文书图片进行上传</w:t>
      </w:r>
      <w:r w:rsidR="0037209C">
        <w:rPr>
          <w:rFonts w:hint="eastAsia"/>
        </w:rPr>
        <w:t>三级卷内文件</w:t>
      </w:r>
      <w:r w:rsidR="00F524FE">
        <w:rPr>
          <w:rFonts w:hint="eastAsia"/>
        </w:rPr>
        <w:t>，支持多页上传，上传弹出进度弹窗，成功后提示上传成功，文书目录同步更新</w:t>
      </w:r>
      <w:r>
        <w:rPr>
          <w:rFonts w:hint="eastAsia"/>
        </w:rPr>
        <w:t>；</w:t>
      </w:r>
      <w:r w:rsidR="00BD536D" w:rsidRPr="00BD536D">
        <w:rPr>
          <w:rFonts w:hint="eastAsia"/>
        </w:rPr>
        <w:t>上传的文件同步至“多媒体卷宗</w:t>
      </w:r>
      <w:r w:rsidR="00BD536D" w:rsidRPr="00BD536D">
        <w:t>-附件上传-案卷整理中”；</w:t>
      </w:r>
    </w:p>
    <w:p w14:paraId="02FEA5AB" w14:textId="107010BF" w:rsidR="00925847" w:rsidRDefault="00925847" w:rsidP="004308A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替换：左侧</w:t>
      </w:r>
      <w:r w:rsidR="007D4AB1">
        <w:rPr>
          <w:rFonts w:hint="eastAsia"/>
        </w:rPr>
        <w:t>案卷</w:t>
      </w:r>
      <w:r>
        <w:rPr>
          <w:rFonts w:hint="eastAsia"/>
        </w:rPr>
        <w:t>目录选择“卷内文件”时，可选择本地J</w:t>
      </w:r>
      <w:r>
        <w:t>PG</w:t>
      </w:r>
      <w:r>
        <w:rPr>
          <w:rFonts w:hint="eastAsia"/>
        </w:rPr>
        <w:t>文书图片替换当前文书图片</w:t>
      </w:r>
      <w:r w:rsidR="00F524FE">
        <w:rPr>
          <w:rFonts w:hint="eastAsia"/>
        </w:rPr>
        <w:t>，仅支持单页替换</w:t>
      </w:r>
      <w:r>
        <w:rPr>
          <w:rFonts w:hint="eastAsia"/>
        </w:rPr>
        <w:t>：</w:t>
      </w:r>
    </w:p>
    <w:p w14:paraId="2672363F" w14:textId="47E9CCAC" w:rsidR="00925847" w:rsidRDefault="00925847" w:rsidP="004308A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删除：左侧</w:t>
      </w:r>
      <w:r w:rsidR="007D4AB1">
        <w:rPr>
          <w:rFonts w:hint="eastAsia"/>
        </w:rPr>
        <w:t>案卷</w:t>
      </w:r>
      <w:r>
        <w:rPr>
          <w:rFonts w:hint="eastAsia"/>
        </w:rPr>
        <w:t>目录选择“卷内文件名称”或“卷内文件”时，删除至“删除目录”中</w:t>
      </w:r>
      <w:r w:rsidR="00B02D5E">
        <w:rPr>
          <w:rFonts w:hint="eastAsia"/>
        </w:rPr>
        <w:t>，删除三级卷内文件名称，连同4级卷内文件一同移至删除目录中</w:t>
      </w:r>
      <w:r w:rsidR="007D4AB1">
        <w:rPr>
          <w:rFonts w:hint="eastAsia"/>
        </w:rPr>
        <w:t>；</w:t>
      </w:r>
    </w:p>
    <w:p w14:paraId="32F65BF1" w14:textId="54016DF3" w:rsidR="007D4AB1" w:rsidRDefault="007D4AB1" w:rsidP="004308A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还原：左侧目录为“删除目录”时，可点选已删除的“卷内文件名称”或“卷内文件”，将已选文件还原至“案卷目录”</w:t>
      </w:r>
      <w:r w:rsidR="00B02D5E">
        <w:rPr>
          <w:rFonts w:hint="eastAsia"/>
        </w:rPr>
        <w:t>；卷内文件无归属处，不能还原，提示“卷内文件无归属，请还原同卷内文件名称，将卷内文件调整后，再删除卷内文件名称”</w:t>
      </w:r>
      <w:r>
        <w:rPr>
          <w:rFonts w:hint="eastAsia"/>
        </w:rPr>
        <w:t>；</w:t>
      </w:r>
    </w:p>
    <w:p w14:paraId="15EFBA7A" w14:textId="2FCA8F8E" w:rsidR="007D4AB1" w:rsidRDefault="007D4AB1" w:rsidP="004308A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跳转：左侧案卷目录选择“卷内文件名称”时，此处显示当前页数</w:t>
      </w:r>
      <w:r>
        <w:t>/</w:t>
      </w:r>
      <w:r>
        <w:rPr>
          <w:rFonts w:hint="eastAsia"/>
        </w:rPr>
        <w:t>总页数，当前页数可输入不超过总页数的数字，并跳转显示页数所在的页面；</w:t>
      </w:r>
    </w:p>
    <w:p w14:paraId="31A0D379" w14:textId="2032A093" w:rsidR="007D4AB1" w:rsidRDefault="007D4AB1" w:rsidP="004308A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切换：中间图片显示区域，变更为文书缩率平铺模式，</w:t>
      </w:r>
      <w:r w:rsidR="00B02D5E">
        <w:rPr>
          <w:rFonts w:hint="eastAsia"/>
        </w:rPr>
        <w:t>平铺模式显示4</w:t>
      </w:r>
      <w:r w:rsidR="00B02D5E">
        <w:t>*3</w:t>
      </w:r>
      <w:r w:rsidR="00B02D5E">
        <w:rPr>
          <w:rFonts w:hint="eastAsia"/>
        </w:rPr>
        <w:t>的文书缩略图，点击文书</w:t>
      </w:r>
      <w:proofErr w:type="gramStart"/>
      <w:r w:rsidR="00B02D5E">
        <w:rPr>
          <w:rFonts w:hint="eastAsia"/>
        </w:rPr>
        <w:t>缩略图</w:t>
      </w:r>
      <w:proofErr w:type="gramEnd"/>
      <w:r w:rsidR="00B02D5E">
        <w:rPr>
          <w:rFonts w:hint="eastAsia"/>
        </w:rPr>
        <w:t>放大文书切换至正常浏览模式，</w:t>
      </w:r>
      <w:proofErr w:type="gramStart"/>
      <w:r w:rsidR="00B02D5E">
        <w:rPr>
          <w:rFonts w:hint="eastAsia"/>
        </w:rPr>
        <w:t>长按文书</w:t>
      </w:r>
      <w:proofErr w:type="gramEnd"/>
      <w:r w:rsidR="00B02D5E">
        <w:rPr>
          <w:rFonts w:hint="eastAsia"/>
        </w:rPr>
        <w:t>缩略图，可调整文书顺序；</w:t>
      </w:r>
      <w:r>
        <w:rPr>
          <w:rFonts w:hint="eastAsia"/>
        </w:rPr>
        <w:t>再次点击</w:t>
      </w:r>
      <w:r w:rsidR="00B02D5E">
        <w:rPr>
          <w:rFonts w:hint="eastAsia"/>
        </w:rPr>
        <w:t>“切换”</w:t>
      </w:r>
      <w:r>
        <w:rPr>
          <w:rFonts w:hint="eastAsia"/>
        </w:rPr>
        <w:t>，切换为文书正常浏览模式。</w:t>
      </w:r>
    </w:p>
    <w:p w14:paraId="5900A0A3" w14:textId="59665912" w:rsidR="00DF5DFD" w:rsidRDefault="008A6D5E" w:rsidP="009A23B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案卷</w:t>
      </w:r>
      <w:r w:rsidR="009A23BE">
        <w:rPr>
          <w:rFonts w:hint="eastAsia"/>
        </w:rPr>
        <w:t>目录</w:t>
      </w:r>
      <w:r w:rsidR="00C72C04">
        <w:rPr>
          <w:rFonts w:hint="eastAsia"/>
        </w:rPr>
        <w:t>（三级）</w:t>
      </w:r>
      <w:r w:rsidR="00DF5DFD">
        <w:rPr>
          <w:rFonts w:hint="eastAsia"/>
        </w:rPr>
        <w:t>：</w:t>
      </w:r>
    </w:p>
    <w:p w14:paraId="773C0C7F" w14:textId="52C56CC4" w:rsidR="00FA586A" w:rsidRDefault="00DF5DFD" w:rsidP="004308AF">
      <w:pPr>
        <w:pStyle w:val="21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</w:rPr>
      </w:pPr>
      <w:r w:rsidRPr="00DF5DFD">
        <w:rPr>
          <w:rFonts w:asciiTheme="minorHAnsi" w:eastAsiaTheme="minorEastAsia" w:hAnsiTheme="minorHAnsi" w:cstheme="minorBidi" w:hint="eastAsia"/>
        </w:rPr>
        <w:t>第</w:t>
      </w:r>
      <w:r w:rsidR="008A6D5E">
        <w:rPr>
          <w:rFonts w:asciiTheme="minorHAnsi" w:eastAsiaTheme="minorEastAsia" w:hAnsiTheme="minorHAnsi" w:cstheme="minorBidi" w:hint="eastAsia"/>
        </w:rPr>
        <w:t>一</w:t>
      </w:r>
      <w:r w:rsidRPr="00DF5DFD">
        <w:rPr>
          <w:rFonts w:asciiTheme="minorHAnsi" w:eastAsiaTheme="minorEastAsia" w:hAnsiTheme="minorHAnsi" w:cstheme="minorBidi" w:hint="eastAsia"/>
        </w:rPr>
        <w:t>级</w:t>
      </w:r>
      <w:r w:rsidR="009A23BE">
        <w:rPr>
          <w:rFonts w:asciiTheme="minorHAnsi" w:eastAsiaTheme="minorEastAsia" w:hAnsiTheme="minorHAnsi" w:cstheme="minorBidi" w:hint="eastAsia"/>
        </w:rPr>
        <w:t>：</w:t>
      </w:r>
      <w:r w:rsidR="00FA586A">
        <w:rPr>
          <w:rFonts w:asciiTheme="minorHAnsi" w:eastAsiaTheme="minorEastAsia" w:hAnsiTheme="minorHAnsi" w:cstheme="minorBidi" w:hint="eastAsia"/>
        </w:rPr>
        <w:t>显示卷名称</w:t>
      </w:r>
    </w:p>
    <w:p w14:paraId="4BF4E1FB" w14:textId="3335CFCD" w:rsidR="009A23BE" w:rsidRDefault="00C72C04" w:rsidP="004308AF">
      <w:pPr>
        <w:pStyle w:val="21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诉讼文书卷</w:t>
      </w:r>
      <w:r w:rsidR="009538C2">
        <w:rPr>
          <w:rFonts w:asciiTheme="minorHAnsi" w:eastAsiaTheme="minorEastAsia" w:hAnsiTheme="minorHAnsi" w:cstheme="minorBidi" w:hint="eastAsia"/>
        </w:rPr>
        <w:t>（刑事案件）</w:t>
      </w:r>
    </w:p>
    <w:p w14:paraId="3B29160F" w14:textId="4EBD217D" w:rsidR="00C72C04" w:rsidRDefault="00C72C04" w:rsidP="004308AF">
      <w:pPr>
        <w:pStyle w:val="21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证据材料卷</w:t>
      </w:r>
      <w:r w:rsidR="009538C2">
        <w:rPr>
          <w:rFonts w:asciiTheme="minorHAnsi" w:eastAsiaTheme="minorEastAsia" w:hAnsiTheme="minorHAnsi" w:cstheme="minorBidi" w:hint="eastAsia"/>
        </w:rPr>
        <w:t>（刑事案件）</w:t>
      </w:r>
    </w:p>
    <w:p w14:paraId="42D1CF52" w14:textId="61C11739" w:rsidR="00C72C04" w:rsidRPr="009538C2" w:rsidRDefault="00C72C04" w:rsidP="004308AF">
      <w:pPr>
        <w:pStyle w:val="21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</w:rPr>
      </w:pPr>
      <w:r w:rsidRPr="009538C2">
        <w:rPr>
          <w:rFonts w:asciiTheme="minorHAnsi" w:eastAsiaTheme="minorEastAsia" w:hAnsiTheme="minorHAnsi" w:cstheme="minorBidi" w:hint="eastAsia"/>
        </w:rPr>
        <w:t>侦查工作卷</w:t>
      </w:r>
      <w:r w:rsidR="009538C2">
        <w:rPr>
          <w:rFonts w:asciiTheme="minorHAnsi" w:eastAsiaTheme="minorEastAsia" w:hAnsiTheme="minorHAnsi" w:cstheme="minorBidi" w:hint="eastAsia"/>
        </w:rPr>
        <w:t>（刑事案件）</w:t>
      </w:r>
      <w:r w:rsidRPr="009538C2">
        <w:rPr>
          <w:rFonts w:asciiTheme="minorHAnsi" w:eastAsiaTheme="minorEastAsia" w:hAnsiTheme="minorHAnsi" w:cstheme="minorBidi" w:hint="eastAsia"/>
        </w:rPr>
        <w:t>侦查</w:t>
      </w:r>
      <w:proofErr w:type="gramStart"/>
      <w:r w:rsidRPr="009538C2">
        <w:rPr>
          <w:rFonts w:asciiTheme="minorHAnsi" w:eastAsiaTheme="minorEastAsia" w:hAnsiTheme="minorHAnsi" w:cstheme="minorBidi" w:hint="eastAsia"/>
        </w:rPr>
        <w:t>工作卷不打包</w:t>
      </w:r>
      <w:proofErr w:type="gramEnd"/>
      <w:r w:rsidRPr="009538C2">
        <w:rPr>
          <w:rFonts w:asciiTheme="minorHAnsi" w:eastAsiaTheme="minorEastAsia" w:hAnsiTheme="minorHAnsi" w:cstheme="minorBidi" w:hint="eastAsia"/>
        </w:rPr>
        <w:t>到</w:t>
      </w:r>
      <w:r w:rsidR="006D0F93">
        <w:rPr>
          <w:rFonts w:asciiTheme="minorHAnsi" w:eastAsiaTheme="minorEastAsia" w:hAnsiTheme="minorHAnsi" w:cstheme="minorBidi" w:hint="eastAsia"/>
        </w:rPr>
        <w:t>送检卷宗</w:t>
      </w:r>
      <w:r w:rsidRPr="009538C2">
        <w:rPr>
          <w:rFonts w:asciiTheme="minorHAnsi" w:eastAsiaTheme="minorEastAsia" w:hAnsiTheme="minorHAnsi" w:cstheme="minorBidi" w:hint="eastAsia"/>
        </w:rPr>
        <w:t>里，可以在阅卷中查看</w:t>
      </w:r>
      <w:r w:rsidR="0016049A">
        <w:rPr>
          <w:rFonts w:asciiTheme="minorHAnsi" w:eastAsiaTheme="minorEastAsia" w:hAnsiTheme="minorHAnsi" w:cstheme="minorBidi" w:hint="eastAsia"/>
        </w:rPr>
        <w:t>；</w:t>
      </w:r>
      <w:r w:rsidR="0016049A" w:rsidRPr="0016049A">
        <w:rPr>
          <w:rFonts w:asciiTheme="minorHAnsi" w:eastAsiaTheme="minorEastAsia" w:hAnsiTheme="minorHAnsi" w:cstheme="minorBidi" w:hint="eastAsia"/>
          <w:color w:val="FF0000"/>
        </w:rPr>
        <w:t>可设置注明“密级”，除案卷拥有人不可查看（不愿公开姓名的扭送人、报案人、控告人、举报人的有关材料，以及公安机关决定不公开证人、鉴定人、被害人的真实姓名、住址和工作单位等个人信息）。</w:t>
      </w:r>
    </w:p>
    <w:p w14:paraId="3262FC7F" w14:textId="0A2DC00B" w:rsidR="009538C2" w:rsidRPr="009538C2" w:rsidRDefault="009538C2" w:rsidP="004308AF">
      <w:pPr>
        <w:pStyle w:val="21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</w:rPr>
      </w:pPr>
      <w:r w:rsidRPr="009538C2">
        <w:rPr>
          <w:rFonts w:asciiTheme="minorHAnsi" w:eastAsiaTheme="minorEastAsia" w:hAnsiTheme="minorHAnsi" w:cstheme="minorBidi" w:hint="eastAsia"/>
        </w:rPr>
        <w:t>治安管理处罚卷（</w:t>
      </w:r>
      <w:r>
        <w:rPr>
          <w:rFonts w:asciiTheme="minorHAnsi" w:eastAsiaTheme="minorEastAsia" w:hAnsiTheme="minorHAnsi" w:cstheme="minorBidi" w:hint="eastAsia"/>
        </w:rPr>
        <w:t>行政案件</w:t>
      </w:r>
      <w:r w:rsidRPr="009538C2">
        <w:rPr>
          <w:rFonts w:asciiTheme="minorHAnsi" w:eastAsiaTheme="minorEastAsia" w:hAnsiTheme="minorHAnsi" w:cstheme="minorBidi" w:hint="eastAsia"/>
        </w:rPr>
        <w:t>）</w:t>
      </w:r>
    </w:p>
    <w:p w14:paraId="495E0769" w14:textId="77777777" w:rsidR="003D2DBC" w:rsidRDefault="003D2DBC" w:rsidP="004308AF">
      <w:pPr>
        <w:pStyle w:val="21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</w:rPr>
      </w:pPr>
      <w:r w:rsidRPr="00DF5DFD">
        <w:rPr>
          <w:rFonts w:asciiTheme="minorHAnsi" w:eastAsiaTheme="minorEastAsia" w:hAnsiTheme="minorHAnsi" w:cstheme="minorBidi" w:hint="eastAsia"/>
        </w:rPr>
        <w:t>第</w:t>
      </w:r>
      <w:r>
        <w:rPr>
          <w:rFonts w:asciiTheme="minorHAnsi" w:eastAsiaTheme="minorEastAsia" w:hAnsiTheme="minorHAnsi" w:cstheme="minorBidi" w:hint="eastAsia"/>
        </w:rPr>
        <w:t>二</w:t>
      </w:r>
      <w:r w:rsidRPr="00DF5DFD">
        <w:rPr>
          <w:rFonts w:asciiTheme="minorHAnsi" w:eastAsiaTheme="minorEastAsia" w:hAnsiTheme="minorHAnsi" w:cstheme="minorBidi" w:hint="eastAsia"/>
        </w:rPr>
        <w:t>级</w:t>
      </w:r>
      <w:r>
        <w:rPr>
          <w:rFonts w:asciiTheme="minorHAnsi" w:eastAsiaTheme="minorEastAsia" w:hAnsiTheme="minorHAnsi" w:cstheme="minorBidi" w:hint="eastAsia"/>
        </w:rPr>
        <w:t>：</w:t>
      </w:r>
      <w:r w:rsidRPr="00DF5DFD">
        <w:rPr>
          <w:rFonts w:asciiTheme="minorHAnsi" w:eastAsiaTheme="minorEastAsia" w:hAnsiTheme="minorHAnsi" w:cstheme="minorBidi" w:hint="eastAsia"/>
        </w:rPr>
        <w:t>卷内文件名称，包括封面、目录、文件、封底；</w:t>
      </w:r>
    </w:p>
    <w:p w14:paraId="374F3298" w14:textId="77777777" w:rsidR="003D2DBC" w:rsidRDefault="003D2DBC" w:rsidP="004308AF">
      <w:pPr>
        <w:pStyle w:val="21"/>
        <w:numPr>
          <w:ilvl w:val="0"/>
          <w:numId w:val="15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封面：html信息采集页面，在打包时，转化为图片；</w:t>
      </w:r>
    </w:p>
    <w:p w14:paraId="7454B6D3" w14:textId="77777777" w:rsidR="003D2DBC" w:rsidRDefault="003D2DBC" w:rsidP="004308AF">
      <w:pPr>
        <w:pStyle w:val="21"/>
        <w:numPr>
          <w:ilvl w:val="0"/>
          <w:numId w:val="15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目录：html信息采集页面，在打包时，转化为图片；</w:t>
      </w:r>
    </w:p>
    <w:p w14:paraId="70F6B309" w14:textId="77777777" w:rsidR="003D2DBC" w:rsidRDefault="003D2DBC" w:rsidP="004308AF">
      <w:pPr>
        <w:pStyle w:val="21"/>
        <w:numPr>
          <w:ilvl w:val="0"/>
          <w:numId w:val="15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卷内文件名称：按照标准卷顺序自动将文书排序；</w:t>
      </w:r>
    </w:p>
    <w:p w14:paraId="433F602C" w14:textId="77777777" w:rsidR="003D2DBC" w:rsidRDefault="003D2DBC" w:rsidP="004308AF">
      <w:pPr>
        <w:pStyle w:val="21"/>
        <w:numPr>
          <w:ilvl w:val="0"/>
          <w:numId w:val="15"/>
        </w:numPr>
        <w:ind w:firstLineChars="0"/>
        <w:rPr>
          <w:rFonts w:asciiTheme="minorHAnsi" w:eastAsiaTheme="minorEastAsia" w:hAnsiTheme="minorHAnsi" w:cstheme="minorBidi"/>
        </w:rPr>
      </w:pPr>
      <w:commentRangeStart w:id="2"/>
      <w:r>
        <w:rPr>
          <w:rFonts w:asciiTheme="minorHAnsi" w:eastAsiaTheme="minorEastAsia" w:hAnsiTheme="minorHAnsi" w:cstheme="minorBidi" w:hint="eastAsia"/>
        </w:rPr>
        <w:t>封底：</w:t>
      </w:r>
      <w:r>
        <w:rPr>
          <w:rFonts w:asciiTheme="minorHAnsi" w:eastAsiaTheme="minorEastAsia" w:hAnsiTheme="minorHAnsi" w:cstheme="minorBidi"/>
        </w:rPr>
        <w:t xml:space="preserve"> </w:t>
      </w:r>
      <w:commentRangeEnd w:id="2"/>
      <w:r>
        <w:rPr>
          <w:rStyle w:val="aa"/>
          <w:rFonts w:asciiTheme="minorHAnsi" w:eastAsiaTheme="minorEastAsia" w:hAnsiTheme="minorHAnsi" w:cstheme="minorBidi"/>
        </w:rPr>
        <w:commentReference w:id="2"/>
      </w:r>
    </w:p>
    <w:p w14:paraId="3A512F81" w14:textId="05B369FA" w:rsidR="00BB5C1A" w:rsidRPr="00B02D5E" w:rsidRDefault="003D2DBC" w:rsidP="004308AF">
      <w:pPr>
        <w:pStyle w:val="21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</w:rPr>
      </w:pPr>
      <w:r w:rsidRPr="00DF5DFD">
        <w:rPr>
          <w:rFonts w:asciiTheme="minorHAnsi" w:eastAsiaTheme="minorEastAsia" w:hAnsiTheme="minorHAnsi" w:cstheme="minorBidi" w:hint="eastAsia"/>
        </w:rPr>
        <w:t>第</w:t>
      </w:r>
      <w:r>
        <w:rPr>
          <w:rFonts w:asciiTheme="minorHAnsi" w:eastAsiaTheme="minorEastAsia" w:hAnsiTheme="minorHAnsi" w:cstheme="minorBidi" w:hint="eastAsia"/>
        </w:rPr>
        <w:t>三</w:t>
      </w:r>
      <w:r w:rsidRPr="00DF5DFD">
        <w:rPr>
          <w:rFonts w:asciiTheme="minorHAnsi" w:eastAsiaTheme="minorEastAsia" w:hAnsiTheme="minorHAnsi" w:cstheme="minorBidi" w:hint="eastAsia"/>
        </w:rPr>
        <w:t>级</w:t>
      </w:r>
      <w:r>
        <w:rPr>
          <w:rFonts w:asciiTheme="minorHAnsi" w:eastAsiaTheme="minorEastAsia" w:hAnsiTheme="minorHAnsi" w:cstheme="minorBidi" w:hint="eastAsia"/>
        </w:rPr>
        <w:t>：</w:t>
      </w:r>
      <w:r w:rsidRPr="00DF5DFD">
        <w:rPr>
          <w:rFonts w:asciiTheme="minorHAnsi" w:eastAsiaTheme="minorEastAsia" w:hAnsiTheme="minorHAnsi" w:cstheme="minorBidi" w:hint="eastAsia"/>
        </w:rPr>
        <w:t>卷内文件；</w:t>
      </w:r>
    </w:p>
    <w:p w14:paraId="31FD29BB" w14:textId="77777777" w:rsidR="003D2DBC" w:rsidRDefault="003D2DBC" w:rsidP="003D2DB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删除目录（二级）：已删除文件，在已删除中显示删除的三级和四级文件。</w:t>
      </w:r>
    </w:p>
    <w:p w14:paraId="53A27FCD" w14:textId="0CD85645" w:rsidR="003D5E8C" w:rsidRDefault="00815DA5" w:rsidP="00815DA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中间</w:t>
      </w:r>
      <w:r w:rsidR="003D5E8C">
        <w:rPr>
          <w:rFonts w:hint="eastAsia"/>
        </w:rPr>
        <w:t>：图片展示区域，对应左侧</w:t>
      </w:r>
      <w:r w:rsidR="00832D48">
        <w:rPr>
          <w:rFonts w:hint="eastAsia"/>
        </w:rPr>
        <w:t>、右侧</w:t>
      </w:r>
      <w:r w:rsidR="003D5E8C">
        <w:rPr>
          <w:rFonts w:hint="eastAsia"/>
        </w:rPr>
        <w:t>操作目录</w:t>
      </w:r>
      <w:proofErr w:type="gramStart"/>
      <w:r w:rsidR="003D5E8C">
        <w:rPr>
          <w:rFonts w:hint="eastAsia"/>
        </w:rPr>
        <w:t>树显示</w:t>
      </w:r>
      <w:proofErr w:type="gramEnd"/>
      <w:r w:rsidR="003D5E8C">
        <w:rPr>
          <w:rFonts w:hint="eastAsia"/>
        </w:rPr>
        <w:t>内容。</w:t>
      </w:r>
    </w:p>
    <w:p w14:paraId="106631A1" w14:textId="45A73D90" w:rsidR="00D51D3B" w:rsidRDefault="004C0E12" w:rsidP="005414A0">
      <w:pPr>
        <w:pStyle w:val="a7"/>
        <w:numPr>
          <w:ilvl w:val="1"/>
          <w:numId w:val="1"/>
        </w:numPr>
        <w:ind w:firstLineChars="0"/>
      </w:pPr>
      <w:r w:rsidRPr="006C095E">
        <w:rPr>
          <w:rFonts w:hint="eastAsia"/>
        </w:rPr>
        <w:t>封面</w:t>
      </w:r>
      <w:r>
        <w:rPr>
          <w:rFonts w:hint="eastAsia"/>
        </w:rPr>
        <w:t>：</w:t>
      </w:r>
    </w:p>
    <w:p w14:paraId="628D34D1" w14:textId="3FC18660" w:rsidR="004C0E12" w:rsidRDefault="00D51D3B" w:rsidP="004308A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数据采集：</w:t>
      </w:r>
      <w:r w:rsidR="006516B9">
        <w:t xml:space="preserve"> </w:t>
      </w:r>
    </w:p>
    <w:p w14:paraId="5066C684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 w:rsidRPr="006C095E">
        <w:rPr>
          <w:rFonts w:asciiTheme="minorHAnsi" w:eastAsiaTheme="minorEastAsia" w:hAnsiTheme="minorHAnsi" w:cstheme="minorBidi" w:hint="eastAsia"/>
        </w:rPr>
        <w:t>全宗名称</w:t>
      </w:r>
      <w:r>
        <w:rPr>
          <w:rFonts w:asciiTheme="minorHAnsi" w:eastAsiaTheme="minorEastAsia" w:hAnsiTheme="minorHAnsi" w:cstheme="minorBidi" w:hint="eastAsia"/>
        </w:rPr>
        <w:t>：</w:t>
      </w:r>
      <w:r w:rsidRPr="006C095E">
        <w:rPr>
          <w:rFonts w:asciiTheme="minorHAnsi" w:eastAsiaTheme="minorEastAsia" w:hAnsiTheme="minorHAnsi" w:cstheme="minorBidi" w:hint="eastAsia"/>
        </w:rPr>
        <w:t>取值当前机构的公安机关名称</w:t>
      </w:r>
      <w:r>
        <w:rPr>
          <w:rFonts w:asciiTheme="minorHAnsi" w:eastAsiaTheme="minorEastAsia" w:hAnsiTheme="minorHAnsi" w:cstheme="minorBidi" w:hint="eastAsia"/>
        </w:rPr>
        <w:t>；取值可修改；</w:t>
      </w:r>
    </w:p>
    <w:p w14:paraId="11DAA5C0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 w:rsidRPr="006C095E">
        <w:rPr>
          <w:rFonts w:asciiTheme="minorHAnsi" w:eastAsiaTheme="minorEastAsia" w:hAnsiTheme="minorHAnsi" w:cstheme="minorBidi" w:hint="eastAsia"/>
        </w:rPr>
        <w:lastRenderedPageBreak/>
        <w:t>卷宗类型</w:t>
      </w:r>
      <w:r>
        <w:rPr>
          <w:rFonts w:asciiTheme="minorHAnsi" w:eastAsiaTheme="minorEastAsia" w:hAnsiTheme="minorHAnsi" w:cstheme="minorBidi" w:hint="eastAsia"/>
        </w:rPr>
        <w:t>：</w:t>
      </w:r>
      <w:r w:rsidRPr="006C095E">
        <w:rPr>
          <w:rFonts w:asciiTheme="minorHAnsi" w:eastAsiaTheme="minorEastAsia" w:hAnsiTheme="minorHAnsi" w:cstheme="minorBidi" w:hint="eastAsia"/>
        </w:rPr>
        <w:t>取值在卷宗管理新建时，选择的卷类型</w:t>
      </w:r>
      <w:r>
        <w:rPr>
          <w:rFonts w:asciiTheme="minorHAnsi" w:eastAsiaTheme="minorEastAsia" w:hAnsiTheme="minorHAnsi" w:cstheme="minorBidi" w:hint="eastAsia"/>
        </w:rPr>
        <w:t>；取值可修改；</w:t>
      </w:r>
    </w:p>
    <w:p w14:paraId="0C156A87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案件名称：</w:t>
      </w:r>
      <w:r w:rsidRPr="006C095E">
        <w:rPr>
          <w:rFonts w:asciiTheme="minorHAnsi" w:eastAsiaTheme="minorEastAsia" w:hAnsiTheme="minorHAnsi" w:cstheme="minorBidi" w:hint="eastAsia"/>
        </w:rPr>
        <w:t>取值当前案件的案件名称</w:t>
      </w:r>
      <w:r>
        <w:rPr>
          <w:rFonts w:asciiTheme="minorHAnsi" w:eastAsiaTheme="minorEastAsia" w:hAnsiTheme="minorHAnsi" w:cstheme="minorBidi" w:hint="eastAsia"/>
        </w:rPr>
        <w:t>；取值可修改；</w:t>
      </w:r>
    </w:p>
    <w:p w14:paraId="2CA4843A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案件编号：</w:t>
      </w:r>
      <w:r w:rsidRPr="006C095E">
        <w:rPr>
          <w:rFonts w:asciiTheme="minorHAnsi" w:eastAsiaTheme="minorEastAsia" w:hAnsiTheme="minorHAnsi" w:cstheme="minorBidi" w:hint="eastAsia"/>
        </w:rPr>
        <w:t>取值当前案件的案件编号</w:t>
      </w:r>
      <w:r>
        <w:rPr>
          <w:rFonts w:asciiTheme="minorHAnsi" w:eastAsiaTheme="minorEastAsia" w:hAnsiTheme="minorHAnsi" w:cstheme="minorBidi" w:hint="eastAsia"/>
        </w:rPr>
        <w:t>，取值不可修改；</w:t>
      </w:r>
    </w:p>
    <w:p w14:paraId="3E716DFA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犯罪嫌疑人姓名：</w:t>
      </w:r>
      <w:r w:rsidRPr="006C095E">
        <w:rPr>
          <w:rFonts w:asciiTheme="minorHAnsi" w:eastAsiaTheme="minorEastAsia" w:hAnsiTheme="minorHAnsi" w:cstheme="minorBidi" w:hint="eastAsia"/>
        </w:rPr>
        <w:t>取值该案件前</w:t>
      </w:r>
      <w:r w:rsidRPr="006C095E">
        <w:rPr>
          <w:rFonts w:asciiTheme="minorHAnsi" w:eastAsiaTheme="minorEastAsia" w:hAnsiTheme="minorHAnsi" w:cstheme="minorBidi"/>
        </w:rPr>
        <w:t>2位犯罪嫌疑人姓名</w:t>
      </w:r>
      <w:r>
        <w:rPr>
          <w:rFonts w:asciiTheme="minorHAnsi" w:eastAsiaTheme="minorEastAsia" w:hAnsiTheme="minorHAnsi" w:cstheme="minorBidi" w:hint="eastAsia"/>
        </w:rPr>
        <w:t>，取值可修改；</w:t>
      </w:r>
    </w:p>
    <w:p w14:paraId="2094DF8C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立案时间：</w:t>
      </w:r>
      <w:r w:rsidRPr="006C095E">
        <w:rPr>
          <w:rFonts w:asciiTheme="minorHAnsi" w:eastAsiaTheme="minorEastAsia" w:hAnsiTheme="minorHAnsi" w:cstheme="minorBidi" w:hint="eastAsia"/>
        </w:rPr>
        <w:t>取值案件立案决定书盖章时间</w:t>
      </w:r>
      <w:r>
        <w:rPr>
          <w:rFonts w:asciiTheme="minorHAnsi" w:eastAsiaTheme="minorEastAsia" w:hAnsiTheme="minorHAnsi" w:cstheme="minorBidi" w:hint="eastAsia"/>
        </w:rPr>
        <w:t>；</w:t>
      </w:r>
      <w:r w:rsidRPr="006C095E">
        <w:rPr>
          <w:rFonts w:asciiTheme="minorHAnsi" w:eastAsiaTheme="minorEastAsia" w:hAnsiTheme="minorHAnsi" w:cstheme="minorBidi" w:hint="eastAsia"/>
        </w:rPr>
        <w:t>格式：年月日</w:t>
      </w:r>
      <w:r w:rsidRPr="006C095E">
        <w:rPr>
          <w:rFonts w:asciiTheme="minorHAnsi" w:eastAsiaTheme="minorEastAsia" w:hAnsiTheme="minorHAnsi" w:cstheme="minorBidi"/>
        </w:rPr>
        <w:t>8位阿拉伯数字</w:t>
      </w:r>
      <w:r>
        <w:rPr>
          <w:rFonts w:asciiTheme="minorHAnsi" w:eastAsiaTheme="minorEastAsia" w:hAnsiTheme="minorHAnsi" w:cstheme="minorBidi" w:hint="eastAsia"/>
        </w:rPr>
        <w:t>；</w:t>
      </w:r>
    </w:p>
    <w:p w14:paraId="0A50BB87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结案时间：</w:t>
      </w:r>
      <w:r w:rsidRPr="006C095E">
        <w:rPr>
          <w:rFonts w:asciiTheme="minorHAnsi" w:eastAsiaTheme="minorEastAsia" w:hAnsiTheme="minorHAnsi" w:cstheme="minorBidi" w:hint="eastAsia"/>
        </w:rPr>
        <w:t>取值案件侦查终结决定书盖章时间</w:t>
      </w:r>
      <w:r>
        <w:rPr>
          <w:rFonts w:asciiTheme="minorHAnsi" w:eastAsiaTheme="minorEastAsia" w:hAnsiTheme="minorHAnsi" w:cstheme="minorBidi" w:hint="eastAsia"/>
        </w:rPr>
        <w:t>；</w:t>
      </w:r>
      <w:r w:rsidRPr="006C095E">
        <w:rPr>
          <w:rFonts w:asciiTheme="minorHAnsi" w:eastAsiaTheme="minorEastAsia" w:hAnsiTheme="minorHAnsi" w:cstheme="minorBidi" w:hint="eastAsia"/>
        </w:rPr>
        <w:t>格式：年月日</w:t>
      </w:r>
      <w:r w:rsidRPr="006C095E">
        <w:rPr>
          <w:rFonts w:asciiTheme="minorHAnsi" w:eastAsiaTheme="minorEastAsia" w:hAnsiTheme="minorHAnsi" w:cstheme="minorBidi"/>
        </w:rPr>
        <w:t>8位阿拉伯数字</w:t>
      </w:r>
      <w:r>
        <w:rPr>
          <w:rFonts w:asciiTheme="minorHAnsi" w:eastAsiaTheme="minorEastAsia" w:hAnsiTheme="minorHAnsi" w:cstheme="minorBidi" w:hint="eastAsia"/>
        </w:rPr>
        <w:t>；</w:t>
      </w:r>
    </w:p>
    <w:p w14:paraId="5636F053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立卷单位：</w:t>
      </w:r>
      <w:r w:rsidRPr="006C095E">
        <w:rPr>
          <w:rFonts w:asciiTheme="minorHAnsi" w:eastAsiaTheme="minorEastAsia" w:hAnsiTheme="minorHAnsi" w:cstheme="minorBidi" w:hint="eastAsia"/>
        </w:rPr>
        <w:t>取值案件所在办案单位</w:t>
      </w:r>
      <w:r>
        <w:rPr>
          <w:rFonts w:asciiTheme="minorHAnsi" w:eastAsiaTheme="minorEastAsia" w:hAnsiTheme="minorHAnsi" w:cstheme="minorBidi" w:hint="eastAsia"/>
        </w:rPr>
        <w:t>；取值可修改；</w:t>
      </w:r>
    </w:p>
    <w:p w14:paraId="14AE8888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立卷人：</w:t>
      </w:r>
      <w:r w:rsidRPr="006C095E">
        <w:rPr>
          <w:rFonts w:asciiTheme="minorHAnsi" w:eastAsiaTheme="minorEastAsia" w:hAnsiTheme="minorHAnsi" w:cstheme="minorBidi" w:hint="eastAsia"/>
        </w:rPr>
        <w:t>取值卷宗整理人姓名</w:t>
      </w:r>
      <w:r>
        <w:rPr>
          <w:rFonts w:asciiTheme="minorHAnsi" w:eastAsiaTheme="minorEastAsia" w:hAnsiTheme="minorHAnsi" w:cstheme="minorBidi" w:hint="eastAsia"/>
        </w:rPr>
        <w:t>，取值可修改；</w:t>
      </w:r>
    </w:p>
    <w:p w14:paraId="06B87DDC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审核人：</w:t>
      </w:r>
      <w:r w:rsidRPr="006C095E">
        <w:rPr>
          <w:rFonts w:asciiTheme="minorHAnsi" w:eastAsiaTheme="minorEastAsia" w:hAnsiTheme="minorHAnsi" w:cstheme="minorBidi" w:hint="eastAsia"/>
        </w:rPr>
        <w:t>文本手动填写</w:t>
      </w:r>
      <w:r>
        <w:rPr>
          <w:rFonts w:asciiTheme="minorHAnsi" w:eastAsiaTheme="minorEastAsia" w:hAnsiTheme="minorHAnsi" w:cstheme="minorBidi" w:hint="eastAsia"/>
        </w:rPr>
        <w:t>；</w:t>
      </w:r>
    </w:p>
    <w:p w14:paraId="6EC11A17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総巻数：</w:t>
      </w:r>
      <w:r w:rsidRPr="006C095E">
        <w:rPr>
          <w:rFonts w:asciiTheme="minorHAnsi" w:eastAsiaTheme="minorEastAsia" w:hAnsiTheme="minorHAnsi" w:cstheme="minorBidi" w:hint="eastAsia"/>
        </w:rPr>
        <w:t>文本数字“二”，可修改</w:t>
      </w:r>
      <w:r>
        <w:rPr>
          <w:rFonts w:asciiTheme="minorHAnsi" w:eastAsiaTheme="minorEastAsia" w:hAnsiTheme="minorHAnsi" w:cstheme="minorBidi" w:hint="eastAsia"/>
        </w:rPr>
        <w:t>；</w:t>
      </w:r>
    </w:p>
    <w:p w14:paraId="0112D4E7" w14:textId="77777777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当前卷数：</w:t>
      </w:r>
      <w:r w:rsidRPr="006C095E">
        <w:rPr>
          <w:rFonts w:asciiTheme="minorHAnsi" w:eastAsiaTheme="minorEastAsia" w:hAnsiTheme="minorHAnsi" w:cstheme="minorBidi" w:hint="eastAsia"/>
        </w:rPr>
        <w:t>如在诉讼文书卷中生成封面，则是“一”卷，可修改</w:t>
      </w:r>
      <w:r>
        <w:rPr>
          <w:rFonts w:asciiTheme="minorHAnsi" w:eastAsiaTheme="minorEastAsia" w:hAnsiTheme="minorHAnsi" w:cstheme="minorBidi" w:hint="eastAsia"/>
        </w:rPr>
        <w:t>；</w:t>
      </w:r>
      <w:r w:rsidRPr="006C095E">
        <w:rPr>
          <w:rFonts w:asciiTheme="minorHAnsi" w:eastAsiaTheme="minorEastAsia" w:hAnsiTheme="minorHAnsi" w:cstheme="minorBidi" w:hint="eastAsia"/>
        </w:rPr>
        <w:t>如在证据材料卷中生成封面，则是“二”卷，可修改</w:t>
      </w:r>
      <w:r>
        <w:rPr>
          <w:rFonts w:asciiTheme="minorHAnsi" w:eastAsiaTheme="minorEastAsia" w:hAnsiTheme="minorHAnsi" w:cstheme="minorBidi" w:hint="eastAsia"/>
        </w:rPr>
        <w:t>；</w:t>
      </w:r>
    </w:p>
    <w:p w14:paraId="75175585" w14:textId="0536F99D" w:rsidR="00D51D3B" w:rsidRDefault="00D51D3B" w:rsidP="004308AF">
      <w:pPr>
        <w:pStyle w:val="21"/>
        <w:numPr>
          <w:ilvl w:val="3"/>
          <w:numId w:val="1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当前卷页数：</w:t>
      </w:r>
      <w:r w:rsidRPr="006C095E">
        <w:rPr>
          <w:rFonts w:asciiTheme="minorHAnsi" w:eastAsiaTheme="minorEastAsia" w:hAnsiTheme="minorHAnsi" w:cstheme="minorBidi" w:hint="eastAsia"/>
        </w:rPr>
        <w:t>取值页码数，可修改</w:t>
      </w:r>
      <w:r>
        <w:rPr>
          <w:rFonts w:asciiTheme="minorHAnsi" w:eastAsiaTheme="minorEastAsia" w:hAnsiTheme="minorHAnsi" w:cstheme="minorBidi" w:hint="eastAsia"/>
        </w:rPr>
        <w:t>。</w:t>
      </w:r>
    </w:p>
    <w:p w14:paraId="00888120" w14:textId="11DCA7BF" w:rsidR="00D51D3B" w:rsidRDefault="00D51D3B" w:rsidP="004308A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页内操作：</w:t>
      </w:r>
      <w:r>
        <w:t xml:space="preserve"> </w:t>
      </w:r>
    </w:p>
    <w:p w14:paraId="591C0A00" w14:textId="4F08D5ED" w:rsidR="00D51D3B" w:rsidRDefault="00D51D3B" w:rsidP="004308A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一键生成：根据当前信息，一键自动采集数据，无法取值的空白由用户自行填写；</w:t>
      </w:r>
    </w:p>
    <w:p w14:paraId="2912A3AD" w14:textId="1D387667" w:rsidR="00D51D3B" w:rsidRPr="00D51D3B" w:rsidRDefault="00D51D3B" w:rsidP="004308A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保存：保存当前页面内容。</w:t>
      </w:r>
    </w:p>
    <w:p w14:paraId="00278A58" w14:textId="650B9A21" w:rsidR="006516B9" w:rsidRDefault="00021334" w:rsidP="005414A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目录</w:t>
      </w:r>
      <w:r w:rsidR="005414A0">
        <w:rPr>
          <w:rFonts w:hint="eastAsia"/>
        </w:rPr>
        <w:t>：</w:t>
      </w:r>
      <w:r w:rsidR="007B4B79">
        <w:t xml:space="preserve"> </w:t>
      </w:r>
    </w:p>
    <w:p w14:paraId="65CC0F0F" w14:textId="77777777" w:rsidR="007B4B79" w:rsidRDefault="007B4B79" w:rsidP="007B4B7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数据采集：</w:t>
      </w:r>
      <w:r>
        <w:t xml:space="preserve"> </w:t>
      </w:r>
    </w:p>
    <w:p w14:paraId="02EFFE05" w14:textId="72D54ADC" w:rsidR="00021334" w:rsidRDefault="00021334" w:rsidP="004308AF">
      <w:pPr>
        <w:pStyle w:val="21"/>
        <w:numPr>
          <w:ilvl w:val="0"/>
          <w:numId w:val="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顺序号：</w:t>
      </w:r>
      <w:r w:rsidR="00D51D3B">
        <w:rPr>
          <w:rFonts w:asciiTheme="minorHAnsi" w:eastAsiaTheme="minorEastAsia" w:hAnsiTheme="minorHAnsi" w:cstheme="minorBidi" w:hint="eastAsia"/>
        </w:rPr>
        <w:t>阿拉伯数字顺序排列，有多少文件，显示多少序号。</w:t>
      </w:r>
    </w:p>
    <w:p w14:paraId="56EC32BA" w14:textId="26D6A4AC" w:rsidR="00021334" w:rsidRDefault="00021334" w:rsidP="004308AF">
      <w:pPr>
        <w:pStyle w:val="21"/>
        <w:numPr>
          <w:ilvl w:val="0"/>
          <w:numId w:val="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文号：自动取值当前文书材料文号</w:t>
      </w:r>
      <w:r w:rsidR="007B4B79">
        <w:rPr>
          <w:rFonts w:asciiTheme="minorHAnsi" w:eastAsiaTheme="minorEastAsia" w:hAnsiTheme="minorHAnsi" w:cstheme="minorBidi" w:hint="eastAsia"/>
        </w:rPr>
        <w:t>，取值可修改</w:t>
      </w:r>
      <w:r>
        <w:rPr>
          <w:rFonts w:asciiTheme="minorHAnsi" w:eastAsiaTheme="minorEastAsia" w:hAnsiTheme="minorHAnsi" w:cstheme="minorBidi" w:hint="eastAsia"/>
        </w:rPr>
        <w:t>；</w:t>
      </w:r>
    </w:p>
    <w:p w14:paraId="1C63410D" w14:textId="77777777" w:rsidR="00021334" w:rsidRDefault="00021334" w:rsidP="004308AF">
      <w:pPr>
        <w:pStyle w:val="21"/>
        <w:numPr>
          <w:ilvl w:val="0"/>
          <w:numId w:val="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责任者：</w:t>
      </w:r>
    </w:p>
    <w:p w14:paraId="444E48EB" w14:textId="445C1A21" w:rsidR="00021334" w:rsidRPr="00021334" w:rsidRDefault="00021334" w:rsidP="004308AF">
      <w:pPr>
        <w:pStyle w:val="21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</w:rPr>
      </w:pPr>
      <w:r w:rsidRPr="00021334">
        <w:rPr>
          <w:rFonts w:asciiTheme="minorHAnsi" w:eastAsiaTheme="minorEastAsia" w:hAnsiTheme="minorHAnsi" w:cstheme="minorBidi" w:hint="eastAsia"/>
        </w:rPr>
        <w:t>文书材料上加盖印章的，责任者应当填写加盖印章的机关名称。例如，提请批准逮捕书、逮捕证、起诉意见书等，其责任者是制作该文书的机关</w:t>
      </w:r>
      <w:r w:rsidRPr="00021334">
        <w:rPr>
          <w:rFonts w:asciiTheme="minorHAnsi" w:eastAsiaTheme="minorEastAsia" w:hAnsiTheme="minorHAnsi" w:cstheme="minorBidi"/>
        </w:rPr>
        <w:t>(即</w:t>
      </w:r>
      <w:r>
        <w:rPr>
          <w:rFonts w:asciiTheme="minorHAnsi" w:eastAsiaTheme="minorEastAsia" w:hAnsiTheme="minorHAnsi" w:cstheme="minorBidi" w:hint="eastAsia"/>
        </w:rPr>
        <w:t>文书创建人所在机构</w:t>
      </w:r>
      <w:r w:rsidRPr="00021334">
        <w:rPr>
          <w:rFonts w:asciiTheme="minorHAnsi" w:eastAsiaTheme="minorEastAsia" w:hAnsiTheme="minorHAnsi" w:cstheme="minorBidi"/>
        </w:rPr>
        <w:t>)。</w:t>
      </w:r>
    </w:p>
    <w:p w14:paraId="01A093ED" w14:textId="5DEDF015" w:rsidR="00021334" w:rsidRDefault="00021334" w:rsidP="004308AF">
      <w:pPr>
        <w:pStyle w:val="21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</w:rPr>
      </w:pPr>
      <w:r w:rsidRPr="00021334">
        <w:rPr>
          <w:rFonts w:asciiTheme="minorHAnsi" w:eastAsiaTheme="minorEastAsia" w:hAnsiTheme="minorHAnsi" w:cstheme="minorBidi" w:hint="eastAsia"/>
        </w:rPr>
        <w:t>对没有印章的，如笔录类文书，其责任者是记录人或者</w:t>
      </w:r>
      <w:proofErr w:type="gramStart"/>
      <w:r w:rsidRPr="00021334">
        <w:rPr>
          <w:rFonts w:asciiTheme="minorHAnsi" w:eastAsiaTheme="minorEastAsia" w:hAnsiTheme="minorHAnsi" w:cstheme="minorBidi" w:hint="eastAsia"/>
        </w:rPr>
        <w:t>询</w:t>
      </w:r>
      <w:proofErr w:type="gramEnd"/>
      <w:r w:rsidRPr="00021334">
        <w:rPr>
          <w:rFonts w:asciiTheme="minorHAnsi" w:eastAsiaTheme="minorEastAsia" w:hAnsiTheme="minorHAnsi" w:cstheme="minorBidi"/>
        </w:rPr>
        <w:t>(讯)问人</w:t>
      </w:r>
      <w:r>
        <w:rPr>
          <w:rFonts w:asciiTheme="minorHAnsi" w:eastAsiaTheme="minorEastAsia" w:hAnsiTheme="minorHAnsi" w:cstheme="minorBidi" w:hint="eastAsia"/>
        </w:rPr>
        <w:t>（取值笔录上传人）。</w:t>
      </w:r>
    </w:p>
    <w:p w14:paraId="66905F1F" w14:textId="457EA6ED" w:rsidR="00021334" w:rsidRDefault="00021334" w:rsidP="004308AF">
      <w:pPr>
        <w:pStyle w:val="21"/>
        <w:numPr>
          <w:ilvl w:val="0"/>
          <w:numId w:val="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题名：取值</w:t>
      </w:r>
      <w:r w:rsidR="007B4B79">
        <w:rPr>
          <w:rFonts w:asciiTheme="minorHAnsi" w:eastAsiaTheme="minorEastAsia" w:hAnsiTheme="minorHAnsi" w:cstheme="minorBidi" w:hint="eastAsia"/>
        </w:rPr>
        <w:t>三级卷内文件</w:t>
      </w:r>
      <w:r w:rsidRPr="00021334">
        <w:rPr>
          <w:rFonts w:asciiTheme="minorHAnsi" w:eastAsiaTheme="minorEastAsia" w:hAnsiTheme="minorHAnsi" w:cstheme="minorBidi" w:hint="eastAsia"/>
        </w:rPr>
        <w:t>名称</w:t>
      </w:r>
      <w:r w:rsidR="007B4B79">
        <w:rPr>
          <w:rFonts w:asciiTheme="minorHAnsi" w:eastAsiaTheme="minorEastAsia" w:hAnsiTheme="minorHAnsi" w:cstheme="minorBidi" w:hint="eastAsia"/>
        </w:rPr>
        <w:t>，取值可修改</w:t>
      </w:r>
      <w:r w:rsidR="00830A45">
        <w:rPr>
          <w:rFonts w:asciiTheme="minorHAnsi" w:eastAsiaTheme="minorEastAsia" w:hAnsiTheme="minorHAnsi" w:cstheme="minorBidi" w:hint="eastAsia"/>
        </w:rPr>
        <w:t>；</w:t>
      </w:r>
    </w:p>
    <w:p w14:paraId="6C1371DA" w14:textId="57FE6023" w:rsidR="00021334" w:rsidRDefault="00021334" w:rsidP="004308AF">
      <w:pPr>
        <w:pStyle w:val="21"/>
        <w:numPr>
          <w:ilvl w:val="0"/>
          <w:numId w:val="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日期：取值该文书盖章时间</w:t>
      </w:r>
      <w:r w:rsidR="00830A45">
        <w:rPr>
          <w:rFonts w:asciiTheme="minorHAnsi" w:eastAsiaTheme="minorEastAsia" w:hAnsiTheme="minorHAnsi" w:cstheme="minorBidi" w:hint="eastAsia"/>
        </w:rPr>
        <w:t>，附件取值上传时间</w:t>
      </w:r>
      <w:r w:rsidR="007B4B79">
        <w:rPr>
          <w:rFonts w:asciiTheme="minorHAnsi" w:eastAsiaTheme="minorEastAsia" w:hAnsiTheme="minorHAnsi" w:cstheme="minorBidi" w:hint="eastAsia"/>
        </w:rPr>
        <w:t>，取值可修改</w:t>
      </w:r>
      <w:r>
        <w:rPr>
          <w:rFonts w:asciiTheme="minorHAnsi" w:eastAsiaTheme="minorEastAsia" w:hAnsiTheme="minorHAnsi" w:cstheme="minorBidi" w:hint="eastAsia"/>
        </w:rPr>
        <w:t>；</w:t>
      </w:r>
    </w:p>
    <w:p w14:paraId="15BC6D43" w14:textId="77EB22BB" w:rsidR="00830A45" w:rsidRDefault="00830A45" w:rsidP="004308AF">
      <w:pPr>
        <w:pStyle w:val="21"/>
        <w:numPr>
          <w:ilvl w:val="0"/>
          <w:numId w:val="7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页号：</w:t>
      </w:r>
      <w:r w:rsidR="007B4B79">
        <w:rPr>
          <w:rFonts w:asciiTheme="minorHAnsi" w:eastAsiaTheme="minorEastAsia" w:hAnsiTheme="minorHAnsi" w:cstheme="minorBidi" w:hint="eastAsia"/>
        </w:rPr>
        <w:t>对应题名</w:t>
      </w:r>
      <w:r w:rsidR="00B02D5E">
        <w:rPr>
          <w:rFonts w:asciiTheme="minorHAnsi" w:eastAsiaTheme="minorEastAsia" w:hAnsiTheme="minorHAnsi" w:cstheme="minorBidi" w:hint="eastAsia"/>
        </w:rPr>
        <w:t>二</w:t>
      </w:r>
      <w:r w:rsidR="007B4B79">
        <w:rPr>
          <w:rFonts w:asciiTheme="minorHAnsi" w:eastAsiaTheme="minorEastAsia" w:hAnsiTheme="minorHAnsi" w:cstheme="minorBidi" w:hint="eastAsia"/>
        </w:rPr>
        <w:t>级卷内文件名称的页号，</w:t>
      </w:r>
      <w:r w:rsidR="00B02D5E">
        <w:rPr>
          <w:rFonts w:asciiTheme="minorHAnsi" w:eastAsiaTheme="minorEastAsia" w:hAnsiTheme="minorHAnsi" w:cstheme="minorBidi" w:hint="eastAsia"/>
        </w:rPr>
        <w:t>二</w:t>
      </w:r>
      <w:r w:rsidR="007B4B79">
        <w:rPr>
          <w:rFonts w:asciiTheme="minorHAnsi" w:eastAsiaTheme="minorEastAsia" w:hAnsiTheme="minorHAnsi" w:cstheme="minorBidi" w:hint="eastAsia"/>
        </w:rPr>
        <w:t>级卷内文件名称包含多页卷内文件时，显示为“X</w:t>
      </w:r>
      <w:r w:rsidR="007B4B79">
        <w:rPr>
          <w:rFonts w:asciiTheme="minorHAnsi" w:eastAsiaTheme="minorEastAsia" w:hAnsiTheme="minorHAnsi" w:cstheme="minorBidi"/>
        </w:rPr>
        <w:t>-X</w:t>
      </w:r>
      <w:r w:rsidR="007B4B79">
        <w:rPr>
          <w:rFonts w:asciiTheme="minorHAnsi" w:eastAsiaTheme="minorEastAsia" w:hAnsiTheme="minorHAnsi" w:cstheme="minorBidi" w:hint="eastAsia"/>
        </w:rPr>
        <w:t>”，如“6</w:t>
      </w:r>
      <w:r w:rsidR="007B4B79">
        <w:rPr>
          <w:rFonts w:asciiTheme="minorHAnsi" w:eastAsiaTheme="minorEastAsia" w:hAnsiTheme="minorHAnsi" w:cstheme="minorBidi"/>
        </w:rPr>
        <w:t>-10</w:t>
      </w:r>
      <w:r w:rsidR="007B4B79">
        <w:rPr>
          <w:rFonts w:asciiTheme="minorHAnsi" w:eastAsiaTheme="minorEastAsia" w:hAnsiTheme="minorHAnsi" w:cstheme="minorBidi" w:hint="eastAsia"/>
        </w:rPr>
        <w:t>”。</w:t>
      </w:r>
    </w:p>
    <w:p w14:paraId="106D33E4" w14:textId="30E99C44" w:rsidR="007B4B79" w:rsidRDefault="007B4B79" w:rsidP="007B4B7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操作：</w:t>
      </w:r>
    </w:p>
    <w:p w14:paraId="7C9A152F" w14:textId="77777777" w:rsidR="007B4B79" w:rsidRDefault="007B4B79" w:rsidP="004308A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一键生成：根据当前信息，一键自动采集数据，无法取值的空白由用户自行填写；</w:t>
      </w:r>
    </w:p>
    <w:p w14:paraId="3E2BA276" w14:textId="77777777" w:rsidR="007B4B79" w:rsidRPr="00D51D3B" w:rsidRDefault="007B4B79" w:rsidP="004308A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保存：保存当前页面内容。</w:t>
      </w:r>
    </w:p>
    <w:p w14:paraId="3EAD521D" w14:textId="054C6866" w:rsidR="007B4B79" w:rsidRDefault="007B4B79" w:rsidP="007B4B7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文件：</w:t>
      </w:r>
    </w:p>
    <w:p w14:paraId="4F41CFE7" w14:textId="1FA00B66" w:rsidR="00765E9E" w:rsidRDefault="00334514" w:rsidP="004308A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卷内</w:t>
      </w:r>
      <w:r w:rsidR="00765E9E">
        <w:rPr>
          <w:rFonts w:hint="eastAsia"/>
        </w:rPr>
        <w:t>文件</w:t>
      </w:r>
      <w:r>
        <w:rPr>
          <w:rFonts w:hint="eastAsia"/>
        </w:rPr>
        <w:t>命名</w:t>
      </w:r>
      <w:r w:rsidR="00765E9E">
        <w:rPr>
          <w:rFonts w:hint="eastAsia"/>
        </w:rPr>
        <w:t>规则：</w:t>
      </w:r>
    </w:p>
    <w:p w14:paraId="054C65B0" w14:textId="5973902F" w:rsidR="00334514" w:rsidRDefault="00B02D5E" w:rsidP="004308A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二</w:t>
      </w:r>
      <w:r w:rsidR="00334514">
        <w:rPr>
          <w:rFonts w:hint="eastAsia"/>
        </w:rPr>
        <w:t>级卷内文件名称取文书名称和附件名称；</w:t>
      </w:r>
    </w:p>
    <w:p w14:paraId="7C7D246C" w14:textId="634D093B" w:rsidR="00334514" w:rsidRPr="00334514" w:rsidRDefault="00334514" w:rsidP="004308AF">
      <w:pPr>
        <w:pStyle w:val="a7"/>
        <w:numPr>
          <w:ilvl w:val="0"/>
          <w:numId w:val="23"/>
        </w:numPr>
        <w:ind w:firstLineChars="0"/>
      </w:pPr>
      <w:r w:rsidRPr="00334514">
        <w:rPr>
          <w:rFonts w:hint="eastAsia"/>
        </w:rPr>
        <w:t>对人文书命名，应为“文书名-人员姓名”，如张三的拘留证，文书名应为“拘留证-张三”；</w:t>
      </w:r>
    </w:p>
    <w:p w14:paraId="16A79D5B" w14:textId="0BA972AF" w:rsidR="00765E9E" w:rsidRDefault="00334514" w:rsidP="004308A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四级卷内文件</w:t>
      </w:r>
      <w:proofErr w:type="gramStart"/>
      <w:r>
        <w:rPr>
          <w:rFonts w:hint="eastAsia"/>
        </w:rPr>
        <w:t>按照案综</w:t>
      </w:r>
      <w:proofErr w:type="gramEnd"/>
      <w:r>
        <w:rPr>
          <w:rFonts w:hint="eastAsia"/>
        </w:rPr>
        <w:t>上传页码顺序进行排序，名称为“文书名称-</w:t>
      </w:r>
      <w:r>
        <w:t>X</w:t>
      </w:r>
      <w:r>
        <w:rPr>
          <w:rFonts w:hint="eastAsia"/>
        </w:rPr>
        <w:t>”如“现场勘验笔录</w:t>
      </w:r>
      <w:r>
        <w:t>-1”、“现场勘验笔录-2” 、“现场勘验笔录-22”。</w:t>
      </w:r>
    </w:p>
    <w:p w14:paraId="5F4DCF78" w14:textId="47C8BC6C" w:rsidR="007B4B79" w:rsidRPr="007B4B79" w:rsidRDefault="007B4B79" w:rsidP="004308A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文件自动排序：</w:t>
      </w:r>
      <w:r w:rsidR="00734CAE">
        <w:rPr>
          <w:rFonts w:hint="eastAsia"/>
          <w:color w:val="FF0000"/>
        </w:rPr>
        <w:t>详见Excel</w:t>
      </w:r>
      <w:r>
        <w:rPr>
          <w:rFonts w:hint="eastAsia"/>
          <w:color w:val="FF0000"/>
        </w:rPr>
        <w:t>；</w:t>
      </w:r>
    </w:p>
    <w:p w14:paraId="12542E68" w14:textId="4FDCEAF6" w:rsidR="007B4B79" w:rsidRDefault="007B4B79" w:rsidP="004308AF">
      <w:pPr>
        <w:pStyle w:val="a7"/>
        <w:numPr>
          <w:ilvl w:val="0"/>
          <w:numId w:val="20"/>
        </w:numPr>
        <w:ind w:firstLineChars="0"/>
      </w:pPr>
      <w:r w:rsidRPr="007B4B79">
        <w:rPr>
          <w:rFonts w:hint="eastAsia"/>
        </w:rPr>
        <w:t>手动</w:t>
      </w:r>
      <w:r>
        <w:rPr>
          <w:rFonts w:hint="eastAsia"/>
        </w:rPr>
        <w:t>调整</w:t>
      </w:r>
      <w:r w:rsidRPr="007B4B79">
        <w:rPr>
          <w:rFonts w:hint="eastAsia"/>
        </w:rPr>
        <w:t>顺序</w:t>
      </w:r>
      <w:r>
        <w:rPr>
          <w:rFonts w:hint="eastAsia"/>
        </w:rPr>
        <w:t>：</w:t>
      </w:r>
    </w:p>
    <w:p w14:paraId="692EB382" w14:textId="63A1BACD" w:rsidR="001F257C" w:rsidRDefault="001F257C" w:rsidP="004308A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拖动文书名称上下调整顺序；</w:t>
      </w:r>
    </w:p>
    <w:p w14:paraId="4E883DC9" w14:textId="1F108536" w:rsidR="001F257C" w:rsidRDefault="00B02D5E" w:rsidP="004308A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二</w:t>
      </w:r>
      <w:r w:rsidR="001F257C">
        <w:rPr>
          <w:rFonts w:hint="eastAsia"/>
        </w:rPr>
        <w:t>级卷内文件名称和</w:t>
      </w:r>
      <w:r>
        <w:rPr>
          <w:rFonts w:hint="eastAsia"/>
        </w:rPr>
        <w:t>三</w:t>
      </w:r>
      <w:r w:rsidR="001F257C">
        <w:rPr>
          <w:rFonts w:hint="eastAsia"/>
        </w:rPr>
        <w:t>级卷内文件不可因拖动将文件升级或降级；</w:t>
      </w:r>
    </w:p>
    <w:p w14:paraId="4B901C00" w14:textId="68E2F9E5" w:rsidR="003E2582" w:rsidRDefault="00F524FE" w:rsidP="004308A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文书</w:t>
      </w:r>
      <w:r w:rsidR="003E2582">
        <w:rPr>
          <w:rFonts w:hint="eastAsia"/>
        </w:rPr>
        <w:t>目录区操作：</w:t>
      </w:r>
    </w:p>
    <w:p w14:paraId="038F9AC9" w14:textId="35C19355" w:rsidR="001F257C" w:rsidRDefault="001F257C" w:rsidP="004308A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新增：在</w:t>
      </w:r>
      <w:r w:rsidR="00F524FE">
        <w:rPr>
          <w:rFonts w:hint="eastAsia"/>
        </w:rPr>
        <w:t>一</w:t>
      </w:r>
      <w:r>
        <w:rPr>
          <w:rFonts w:hint="eastAsia"/>
        </w:rPr>
        <w:t>级卷</w:t>
      </w:r>
      <w:r w:rsidR="00F524FE">
        <w:rPr>
          <w:rFonts w:hint="eastAsia"/>
        </w:rPr>
        <w:t>名称</w:t>
      </w:r>
      <w:r>
        <w:rPr>
          <w:rFonts w:hint="eastAsia"/>
        </w:rPr>
        <w:t>后点击新增，</w:t>
      </w:r>
      <w:r w:rsidR="00765E9E">
        <w:rPr>
          <w:rFonts w:hint="eastAsia"/>
        </w:rPr>
        <w:t>弹出弹窗，填写文件名称，确认后</w:t>
      </w:r>
      <w:r>
        <w:rPr>
          <w:rFonts w:hint="eastAsia"/>
        </w:rPr>
        <w:t>可以增加</w:t>
      </w:r>
      <w:r w:rsidR="00B02D5E">
        <w:rPr>
          <w:rFonts w:hint="eastAsia"/>
        </w:rPr>
        <w:t>二</w:t>
      </w:r>
      <w:r>
        <w:rPr>
          <w:rFonts w:hint="eastAsia"/>
        </w:rPr>
        <w:t>级卷内文件名称；</w:t>
      </w:r>
    </w:p>
    <w:p w14:paraId="17EBEFDC" w14:textId="622CD617" w:rsidR="003E2582" w:rsidRDefault="003E2582" w:rsidP="004308A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同步：</w:t>
      </w:r>
      <w:r w:rsidR="00A1142E" w:rsidRPr="00A1142E">
        <w:rPr>
          <w:rFonts w:hint="eastAsia"/>
        </w:rPr>
        <w:t>已整理的卷，只采集新建卷时的材料。二次整理时也只有这些材料</w:t>
      </w:r>
      <w:r w:rsidR="00A1142E">
        <w:rPr>
          <w:rFonts w:hint="eastAsia"/>
        </w:rPr>
        <w:t>；</w:t>
      </w:r>
      <w:proofErr w:type="gramStart"/>
      <w:r w:rsidR="00A1142E" w:rsidRPr="00A1142E">
        <w:rPr>
          <w:rFonts w:hint="eastAsia"/>
        </w:rPr>
        <w:t>如案综或</w:t>
      </w:r>
      <w:proofErr w:type="gramEnd"/>
      <w:r w:rsidR="00A1142E" w:rsidRPr="00A1142E">
        <w:rPr>
          <w:rFonts w:hint="eastAsia"/>
        </w:rPr>
        <w:t>附件上传有新材料，可操作同步，在此基础上增加后采集的材料</w:t>
      </w:r>
      <w:r w:rsidR="00A1142E">
        <w:rPr>
          <w:rFonts w:hint="eastAsia"/>
        </w:rPr>
        <w:t>。</w:t>
      </w:r>
    </w:p>
    <w:p w14:paraId="0EE40CE8" w14:textId="6323A0F6" w:rsidR="001F257C" w:rsidRDefault="00765E9E" w:rsidP="004308A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修改：</w:t>
      </w:r>
      <w:r w:rsidR="003E2582">
        <w:rPr>
          <w:rFonts w:hint="eastAsia"/>
        </w:rPr>
        <w:t>选择</w:t>
      </w:r>
      <w:r w:rsidR="00F524FE">
        <w:rPr>
          <w:rFonts w:hint="eastAsia"/>
        </w:rPr>
        <w:t>二</w:t>
      </w:r>
      <w:r>
        <w:rPr>
          <w:rFonts w:hint="eastAsia"/>
        </w:rPr>
        <w:t>级卷内文件名称</w:t>
      </w:r>
      <w:r w:rsidR="00F524FE">
        <w:rPr>
          <w:rFonts w:hint="eastAsia"/>
        </w:rPr>
        <w:t>或三级卷内文件时</w:t>
      </w:r>
      <w:r>
        <w:rPr>
          <w:rFonts w:hint="eastAsia"/>
        </w:rPr>
        <w:t>，</w:t>
      </w:r>
      <w:r w:rsidR="003E2582">
        <w:rPr>
          <w:rFonts w:hint="eastAsia"/>
        </w:rPr>
        <w:t>点击修改按钮</w:t>
      </w:r>
      <w:r>
        <w:rPr>
          <w:rFonts w:hint="eastAsia"/>
        </w:rPr>
        <w:t>修改文件名称；</w:t>
      </w:r>
    </w:p>
    <w:p w14:paraId="3844792E" w14:textId="120ED9A9" w:rsidR="003E2582" w:rsidDel="0037209C" w:rsidRDefault="003E2582" w:rsidP="004308AF">
      <w:pPr>
        <w:pStyle w:val="a7"/>
        <w:numPr>
          <w:ilvl w:val="0"/>
          <w:numId w:val="20"/>
        </w:numPr>
        <w:ind w:firstLineChars="0"/>
        <w:rPr>
          <w:del w:id="3" w:author="Administrator" w:date="2020-09-11T10:25:00Z"/>
        </w:rPr>
      </w:pPr>
      <w:del w:id="4" w:author="Administrator" w:date="2020-09-11T10:25:00Z">
        <w:r w:rsidDel="0037209C">
          <w:rPr>
            <w:rFonts w:hint="eastAsia"/>
          </w:rPr>
          <w:delText>中间区域操作：</w:delText>
        </w:r>
      </w:del>
    </w:p>
    <w:p w14:paraId="402B5188" w14:textId="52FDFDA9" w:rsidR="00765E9E" w:rsidDel="0037209C" w:rsidRDefault="00334514" w:rsidP="004308AF">
      <w:pPr>
        <w:pStyle w:val="a7"/>
        <w:numPr>
          <w:ilvl w:val="0"/>
          <w:numId w:val="22"/>
        </w:numPr>
        <w:ind w:firstLineChars="0"/>
        <w:rPr>
          <w:del w:id="5" w:author="Administrator" w:date="2020-09-11T10:25:00Z"/>
        </w:rPr>
      </w:pPr>
      <w:del w:id="6" w:author="Administrator" w:date="2020-09-11T10:25:00Z">
        <w:r w:rsidDel="0037209C">
          <w:rPr>
            <w:rFonts w:hint="eastAsia"/>
          </w:rPr>
          <w:delText>上传：当左侧目录树点击三级卷内文件名称时，可操作上传，增加四级卷内文件，支持多页上传</w:delText>
        </w:r>
        <w:r w:rsidR="00004F52" w:rsidDel="0037209C">
          <w:rPr>
            <w:rFonts w:hint="eastAsia"/>
          </w:rPr>
          <w:delText>，上传格式限于</w:delText>
        </w:r>
        <w:r w:rsidR="00004F52" w:rsidDel="0037209C">
          <w:delText>JPG</w:delText>
        </w:r>
        <w:r w:rsidR="00004F52" w:rsidDel="0037209C">
          <w:rPr>
            <w:rFonts w:hint="eastAsia"/>
          </w:rPr>
          <w:delText>图片</w:delText>
        </w:r>
        <w:r w:rsidDel="0037209C">
          <w:rPr>
            <w:rFonts w:hint="eastAsia"/>
          </w:rPr>
          <w:delText>；</w:delText>
        </w:r>
        <w:bookmarkStart w:id="7" w:name="_Hlk50712141"/>
        <w:r w:rsidR="00004F52" w:rsidDel="0037209C">
          <w:rPr>
            <w:rFonts w:hint="eastAsia"/>
          </w:rPr>
          <w:delText>上传的文件同步至“多媒体卷宗-附件上传-案卷整理中”；</w:delText>
        </w:r>
      </w:del>
    </w:p>
    <w:bookmarkEnd w:id="7"/>
    <w:p w14:paraId="4A95EC26" w14:textId="0BC23C8C" w:rsidR="00334514" w:rsidDel="0037209C" w:rsidRDefault="00334514" w:rsidP="004308AF">
      <w:pPr>
        <w:pStyle w:val="a7"/>
        <w:numPr>
          <w:ilvl w:val="0"/>
          <w:numId w:val="22"/>
        </w:numPr>
        <w:ind w:firstLineChars="0"/>
        <w:rPr>
          <w:del w:id="8" w:author="Administrator" w:date="2020-09-11T10:25:00Z"/>
        </w:rPr>
      </w:pPr>
      <w:del w:id="9" w:author="Administrator" w:date="2020-09-11T10:25:00Z">
        <w:r w:rsidDel="0037209C">
          <w:rPr>
            <w:rFonts w:hint="eastAsia"/>
          </w:rPr>
          <w:delText>替换：当左侧目录树点击四级卷内文件名称时，可操作替换，将当前文书替换为其他文书；</w:delText>
        </w:r>
      </w:del>
    </w:p>
    <w:p w14:paraId="653A619C" w14:textId="5A30DB59" w:rsidR="00334514" w:rsidDel="0037209C" w:rsidRDefault="00334514" w:rsidP="004308AF">
      <w:pPr>
        <w:pStyle w:val="a7"/>
        <w:numPr>
          <w:ilvl w:val="0"/>
          <w:numId w:val="22"/>
        </w:numPr>
        <w:ind w:firstLineChars="0"/>
        <w:rPr>
          <w:del w:id="10" w:author="Administrator" w:date="2020-09-11T10:25:00Z"/>
        </w:rPr>
      </w:pPr>
      <w:del w:id="11" w:author="Administrator" w:date="2020-09-11T10:25:00Z">
        <w:r w:rsidDel="0037209C">
          <w:rPr>
            <w:rFonts w:hint="eastAsia"/>
          </w:rPr>
          <w:delText>删除：三级和四级可删除，删除后，显示在右侧已删除中。可通过拖动将右侧已删除文书拖拽至左侧目录中。</w:delText>
        </w:r>
      </w:del>
    </w:p>
    <w:p w14:paraId="50123F63" w14:textId="1D884F3F" w:rsidR="00A3256A" w:rsidRPr="007B4B79" w:rsidDel="0037209C" w:rsidRDefault="00A3256A" w:rsidP="004308AF">
      <w:pPr>
        <w:pStyle w:val="a7"/>
        <w:numPr>
          <w:ilvl w:val="0"/>
          <w:numId w:val="22"/>
        </w:numPr>
        <w:ind w:firstLineChars="0"/>
        <w:rPr>
          <w:del w:id="12" w:author="Administrator" w:date="2020-09-11T10:25:00Z"/>
        </w:rPr>
      </w:pPr>
      <w:del w:id="13" w:author="Administrator" w:date="2020-09-11T10:25:00Z">
        <w:r w:rsidDel="0037209C">
          <w:rPr>
            <w:rFonts w:hint="eastAsia"/>
          </w:rPr>
          <w:delText>下载：下载本页图片；</w:delText>
        </w:r>
      </w:del>
    </w:p>
    <w:p w14:paraId="7AA2396C" w14:textId="3B789D1D" w:rsidR="00A50770" w:rsidRDefault="001C347B" w:rsidP="001C34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完成整理</w:t>
      </w:r>
      <w:r w:rsidRPr="001C347B">
        <w:rPr>
          <w:rFonts w:hint="eastAsia"/>
        </w:rPr>
        <w:t>：</w:t>
      </w:r>
      <w:r>
        <w:rPr>
          <w:rFonts w:hint="eastAsia"/>
        </w:rPr>
        <w:t>确认卷内文件顺序及封面、目录整理无误后，点击“完成整理”，对现有案卷进行打包；</w:t>
      </w:r>
    </w:p>
    <w:p w14:paraId="261CB4DB" w14:textId="1A345CED" w:rsidR="001C347B" w:rsidRDefault="001C347B" w:rsidP="001C347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文件标记：</w:t>
      </w:r>
    </w:p>
    <w:p w14:paraId="65DDB2A2" w14:textId="2F4DED7A" w:rsidR="001C347B" w:rsidRDefault="001C347B" w:rsidP="004308A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页码：</w:t>
      </w:r>
      <w:r w:rsidR="00004F52">
        <w:rPr>
          <w:rFonts w:hint="eastAsia"/>
        </w:rPr>
        <w:t>文书右上角按照整理的顺序标上页号；有多页文件的三级卷内文件名称没有页码，其下的四级卷内文件标有页码；</w:t>
      </w:r>
    </w:p>
    <w:p w14:paraId="5B9C365D" w14:textId="79EB13E0" w:rsidR="00004F52" w:rsidRDefault="00004F52" w:rsidP="004308A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二维码：文书右下角生成二维码，</w:t>
      </w:r>
      <w:proofErr w:type="gramStart"/>
      <w:r w:rsidRPr="00004F52">
        <w:rPr>
          <w:rFonts w:hint="eastAsia"/>
        </w:rPr>
        <w:t>二维码信息内容</w:t>
      </w:r>
      <w:proofErr w:type="gramEnd"/>
      <w:r w:rsidRPr="00004F52">
        <w:rPr>
          <w:rFonts w:hint="eastAsia"/>
        </w:rPr>
        <w:t>应包含当事人姓名、制作单位、制作时间、业务流程、文书种类、页码等；</w:t>
      </w:r>
    </w:p>
    <w:p w14:paraId="4A667894" w14:textId="5D83C01E" w:rsidR="00004F52" w:rsidRDefault="00900CEE" w:rsidP="00900C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文件转换：封皮、目录由HTML转换为J</w:t>
      </w:r>
      <w:r>
        <w:t>PG</w:t>
      </w:r>
      <w:r>
        <w:rPr>
          <w:rFonts w:hint="eastAsia"/>
        </w:rPr>
        <w:t>图片；</w:t>
      </w:r>
    </w:p>
    <w:p w14:paraId="226E23AE" w14:textId="0A0FD21F" w:rsidR="00900CEE" w:rsidRDefault="00900CEE" w:rsidP="00900C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文件打包：</w:t>
      </w:r>
      <w:r w:rsidR="00BC1D8C">
        <w:rPr>
          <w:rFonts w:hint="eastAsia"/>
        </w:rPr>
        <w:t>将文书文件同四级目录树打包，</w:t>
      </w:r>
      <w:r>
        <w:rPr>
          <w:rFonts w:hint="eastAsia"/>
        </w:rPr>
        <w:t>生成卷宗文件包。</w:t>
      </w:r>
    </w:p>
    <w:p w14:paraId="1BFCA7D6" w14:textId="5F47B732" w:rsidR="00356848" w:rsidRDefault="00356848" w:rsidP="00900C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打包后，弹出提示，告知后台运行打包，在打包完成后，弹出气泡提示框，告知已完成打包。</w:t>
      </w:r>
    </w:p>
    <w:p w14:paraId="219FB9C5" w14:textId="6835F551" w:rsidR="00900CEE" w:rsidRDefault="00900CEE" w:rsidP="00900C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电子卷宗阅览</w:t>
      </w:r>
      <w:r w:rsidRPr="001C347B">
        <w:rPr>
          <w:rFonts w:hint="eastAsia"/>
        </w:rPr>
        <w:t>：</w:t>
      </w:r>
      <w:r>
        <w:rPr>
          <w:rFonts w:hint="eastAsia"/>
        </w:rPr>
        <w:t>应用在“多媒体卷宗-阅卷”、“送检-阅卷”等模块内</w:t>
      </w:r>
      <w:r w:rsidR="00BC1D8C">
        <w:rPr>
          <w:rFonts w:hint="eastAsia"/>
        </w:rPr>
        <w:t>；将卷宗文件包解析，左侧四级目录树，右侧为图片拼接长图，通过插件展示阅览，同样实现点击目录跳至对应的文书。</w:t>
      </w:r>
    </w:p>
    <w:p w14:paraId="530819EB" w14:textId="1742A399" w:rsidR="00BC1D8C" w:rsidRDefault="00BC1D8C" w:rsidP="00BC1D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政法协作：</w:t>
      </w:r>
    </w:p>
    <w:p w14:paraId="1EF3B336" w14:textId="068C668D" w:rsidR="00240E78" w:rsidRDefault="00240E78" w:rsidP="00240E7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使用权限&amp;角色</w:t>
      </w:r>
      <w:r>
        <w:rPr>
          <w:rFonts w:hint="eastAsia"/>
        </w:rPr>
        <w:t>：</w:t>
      </w:r>
      <w:r>
        <w:rPr>
          <w:rFonts w:hint="eastAsia"/>
        </w:rPr>
        <w:t>同案卷整理；</w:t>
      </w:r>
    </w:p>
    <w:p w14:paraId="0122C308" w14:textId="77777777" w:rsidR="00240E78" w:rsidRDefault="00240E78" w:rsidP="00240E7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页面标题：</w:t>
      </w:r>
    </w:p>
    <w:p w14:paraId="2DA0C494" w14:textId="56DB8F9C" w:rsidR="00240E78" w:rsidRDefault="00240E78" w:rsidP="00240E7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模块名称：</w:t>
      </w:r>
      <w:r>
        <w:rPr>
          <w:rFonts w:hint="eastAsia"/>
        </w:rPr>
        <w:t>政法协作管理</w:t>
      </w:r>
    </w:p>
    <w:p w14:paraId="0BA21DDD" w14:textId="77777777" w:rsidR="00240E78" w:rsidRDefault="00240E78" w:rsidP="00240E7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用户信息：用户名</w:t>
      </w:r>
      <w:r>
        <w:t>+头像；</w:t>
      </w:r>
    </w:p>
    <w:p w14:paraId="656059D3" w14:textId="64B2DB84" w:rsidR="00240E78" w:rsidRDefault="00240E78" w:rsidP="00240E7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消息提醒：</w:t>
      </w:r>
      <w:r>
        <w:rPr>
          <w:rFonts w:hint="eastAsia"/>
        </w:rPr>
        <w:t>点击数字，跳转至相应上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列表；</w:t>
      </w:r>
    </w:p>
    <w:p w14:paraId="54F8AD58" w14:textId="0C848E34" w:rsidR="00240E78" w:rsidRDefault="00240E78" w:rsidP="00240E7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提请批捕待上传</w:t>
      </w:r>
      <w:r w:rsidR="009229AF">
        <w:rPr>
          <w:rFonts w:hint="eastAsia"/>
        </w:rPr>
        <w:t>数量</w:t>
      </w:r>
      <w:r>
        <w:rPr>
          <w:rFonts w:hint="eastAsia"/>
        </w:rPr>
        <w:t>：已整理提请批捕卷未上传；</w:t>
      </w:r>
    </w:p>
    <w:p w14:paraId="631EE08F" w14:textId="54502719" w:rsidR="00240E78" w:rsidRDefault="00240E78" w:rsidP="00240E7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移送起诉待上传</w:t>
      </w:r>
      <w:r w:rsidR="009229AF">
        <w:rPr>
          <w:rFonts w:hint="eastAsia"/>
        </w:rPr>
        <w:t>数量</w:t>
      </w:r>
      <w:r>
        <w:rPr>
          <w:rFonts w:hint="eastAsia"/>
        </w:rPr>
        <w:t>：已整理移送起诉卷未上传；</w:t>
      </w:r>
    </w:p>
    <w:p w14:paraId="3299B4C1" w14:textId="21F8CB7E" w:rsidR="00240E78" w:rsidRDefault="00240E78" w:rsidP="00240E7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补充侦查待上传</w:t>
      </w:r>
      <w:r w:rsidR="009229AF">
        <w:rPr>
          <w:rFonts w:hint="eastAsia"/>
        </w:rPr>
        <w:t>数量</w:t>
      </w:r>
      <w:r>
        <w:rPr>
          <w:rFonts w:hint="eastAsia"/>
        </w:rPr>
        <w:t>：已整理补充侦查卷未上传；</w:t>
      </w:r>
    </w:p>
    <w:p w14:paraId="4DB80BAE" w14:textId="60A35958" w:rsidR="00240E78" w:rsidRDefault="00240E78" w:rsidP="00240E7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提请批捕</w:t>
      </w:r>
      <w:r>
        <w:rPr>
          <w:rFonts w:hint="eastAsia"/>
        </w:rPr>
        <w:t>已</w:t>
      </w:r>
      <w:r>
        <w:rPr>
          <w:rFonts w:hint="eastAsia"/>
        </w:rPr>
        <w:t>上传</w:t>
      </w:r>
      <w:r w:rsidR="009229AF">
        <w:rPr>
          <w:rFonts w:hint="eastAsia"/>
        </w:rPr>
        <w:t>数量</w:t>
      </w:r>
      <w:r>
        <w:rPr>
          <w:rFonts w:hint="eastAsia"/>
        </w:rPr>
        <w:t>：已整理提请批捕卷已上传；</w:t>
      </w:r>
    </w:p>
    <w:p w14:paraId="28A4FB90" w14:textId="76B867BB" w:rsidR="00240E78" w:rsidRDefault="00240E78" w:rsidP="00240E7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移送起诉</w:t>
      </w:r>
      <w:r>
        <w:rPr>
          <w:rFonts w:hint="eastAsia"/>
        </w:rPr>
        <w:t>已</w:t>
      </w:r>
      <w:r>
        <w:rPr>
          <w:rFonts w:hint="eastAsia"/>
        </w:rPr>
        <w:t>上传</w:t>
      </w:r>
      <w:r w:rsidR="009229AF">
        <w:rPr>
          <w:rFonts w:hint="eastAsia"/>
        </w:rPr>
        <w:t>数量</w:t>
      </w:r>
      <w:r>
        <w:rPr>
          <w:rFonts w:hint="eastAsia"/>
        </w:rPr>
        <w:t>：已整理移送起诉卷已上传；</w:t>
      </w:r>
    </w:p>
    <w:p w14:paraId="1B707197" w14:textId="3708EFD7" w:rsidR="00DE1DC3" w:rsidRDefault="00DE1DC3" w:rsidP="00240E7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补充侦查已上传数量：已整理补充侦查卷已上传</w:t>
      </w:r>
      <w:r>
        <w:rPr>
          <w:rFonts w:hint="eastAsia"/>
        </w:rPr>
        <w:t>。</w:t>
      </w:r>
    </w:p>
    <w:p w14:paraId="142E92CE" w14:textId="3F4AC0BF" w:rsidR="00DE1DC3" w:rsidRDefault="00DE1DC3" w:rsidP="00DE1DC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查询：</w:t>
      </w:r>
      <w:r>
        <w:t xml:space="preserve"> </w:t>
      </w:r>
    </w:p>
    <w:p w14:paraId="59C29A36" w14:textId="77777777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案件编号：精准匹配；</w:t>
      </w:r>
    </w:p>
    <w:p w14:paraId="19A2FE5C" w14:textId="77777777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送检编号：精准匹配；</w:t>
      </w:r>
    </w:p>
    <w:p w14:paraId="1D04C2C0" w14:textId="77777777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案件名称：包含匹配；</w:t>
      </w:r>
    </w:p>
    <w:p w14:paraId="5AB0037C" w14:textId="77777777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立案时间：时间段选择框；</w:t>
      </w:r>
    </w:p>
    <w:p w14:paraId="2D828DAE" w14:textId="77777777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主办人：精准匹配；（法制、部门领导）</w:t>
      </w:r>
    </w:p>
    <w:p w14:paraId="048219B1" w14:textId="77777777" w:rsidR="00DE1DC3" w:rsidRDefault="00DE1DC3" w:rsidP="00DE1DC3">
      <w:pPr>
        <w:pStyle w:val="a7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辅办人</w:t>
      </w:r>
      <w:proofErr w:type="gramEnd"/>
      <w:r>
        <w:rPr>
          <w:rFonts w:hint="eastAsia"/>
        </w:rPr>
        <w:t>：精准匹配；（法制、部门领导）</w:t>
      </w:r>
    </w:p>
    <w:p w14:paraId="0E2047BD" w14:textId="77777777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嫌疑人：精准匹配；</w:t>
      </w:r>
    </w:p>
    <w:p w14:paraId="076CC620" w14:textId="77777777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被害人：精准匹配；</w:t>
      </w:r>
    </w:p>
    <w:p w14:paraId="72F97065" w14:textId="77777777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办案单位：下拉框，登录人管辖范围机构选择；（法制）</w:t>
      </w:r>
    </w:p>
    <w:p w14:paraId="6659CA6D" w14:textId="08773238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状态：取值最后一次</w:t>
      </w:r>
      <w:r>
        <w:rPr>
          <w:rFonts w:hint="eastAsia"/>
        </w:rPr>
        <w:t>上传</w:t>
      </w:r>
      <w:r>
        <w:rPr>
          <w:rFonts w:hint="eastAsia"/>
        </w:rPr>
        <w:t>状态</w:t>
      </w:r>
      <w:r>
        <w:rPr>
          <w:rFonts w:hint="eastAsia"/>
        </w:rPr>
        <w:t>；</w:t>
      </w:r>
    </w:p>
    <w:p w14:paraId="1DB79BA1" w14:textId="07442104" w:rsidR="00DE1DC3" w:rsidRDefault="00DE1DC3" w:rsidP="00DE1DC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提请批捕待</w:t>
      </w:r>
      <w:r>
        <w:rPr>
          <w:rFonts w:hint="eastAsia"/>
        </w:rPr>
        <w:t>上传</w:t>
      </w:r>
      <w:r>
        <w:rPr>
          <w:rFonts w:hint="eastAsia"/>
        </w:rPr>
        <w:t>；</w:t>
      </w:r>
    </w:p>
    <w:p w14:paraId="27DA35C6" w14:textId="086CFE08" w:rsidR="00DE1DC3" w:rsidRDefault="00DE1DC3" w:rsidP="00DE1DC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移送起诉待</w:t>
      </w:r>
      <w:r>
        <w:rPr>
          <w:rFonts w:hint="eastAsia"/>
        </w:rPr>
        <w:t>上传</w:t>
      </w:r>
      <w:r>
        <w:rPr>
          <w:rFonts w:hint="eastAsia"/>
        </w:rPr>
        <w:t>；</w:t>
      </w:r>
    </w:p>
    <w:p w14:paraId="794DAEF0" w14:textId="18C1221E" w:rsidR="00DE1DC3" w:rsidRDefault="00DE1DC3" w:rsidP="00DE1DC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补充侦查待</w:t>
      </w:r>
      <w:r>
        <w:rPr>
          <w:rFonts w:hint="eastAsia"/>
        </w:rPr>
        <w:t>上传</w:t>
      </w:r>
      <w:r>
        <w:rPr>
          <w:rFonts w:hint="eastAsia"/>
        </w:rPr>
        <w:t>；</w:t>
      </w:r>
    </w:p>
    <w:p w14:paraId="343D2E5D" w14:textId="63FC7418" w:rsidR="00DE1DC3" w:rsidRDefault="00DE1DC3" w:rsidP="00DE1DC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提请批捕已</w:t>
      </w:r>
      <w:r>
        <w:rPr>
          <w:rFonts w:hint="eastAsia"/>
        </w:rPr>
        <w:t>上传</w:t>
      </w:r>
      <w:r>
        <w:rPr>
          <w:rFonts w:hint="eastAsia"/>
        </w:rPr>
        <w:t>；</w:t>
      </w:r>
    </w:p>
    <w:p w14:paraId="2A288552" w14:textId="51EDE615" w:rsidR="00DE1DC3" w:rsidRDefault="00DE1DC3" w:rsidP="00DE1DC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移送起诉已</w:t>
      </w:r>
      <w:r>
        <w:rPr>
          <w:rFonts w:hint="eastAsia"/>
        </w:rPr>
        <w:t>上传</w:t>
      </w:r>
      <w:r>
        <w:rPr>
          <w:rFonts w:hint="eastAsia"/>
        </w:rPr>
        <w:t>；</w:t>
      </w:r>
    </w:p>
    <w:p w14:paraId="6F8F64F7" w14:textId="62E3E94B" w:rsidR="00DE1DC3" w:rsidRDefault="00DE1DC3" w:rsidP="00DE1DC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补充侦查已</w:t>
      </w:r>
      <w:r>
        <w:rPr>
          <w:rFonts w:hint="eastAsia"/>
        </w:rPr>
        <w:t>上传</w:t>
      </w:r>
      <w:r>
        <w:rPr>
          <w:rFonts w:hint="eastAsia"/>
        </w:rPr>
        <w:t>。</w:t>
      </w:r>
    </w:p>
    <w:p w14:paraId="6B215130" w14:textId="4A83EC5D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人：精准匹配；</w:t>
      </w:r>
    </w:p>
    <w:p w14:paraId="78348935" w14:textId="68ED9824" w:rsidR="00DE1DC3" w:rsidRDefault="00DE1DC3" w:rsidP="00DE1DC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时间：时间段选择框；</w:t>
      </w:r>
    </w:p>
    <w:p w14:paraId="1280B051" w14:textId="47D254EA" w:rsidR="00DE1DC3" w:rsidRDefault="00DE1DC3" w:rsidP="00DE1DC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列表：每页至多</w:t>
      </w:r>
      <w:r>
        <w:t>50</w:t>
      </w:r>
      <w:r>
        <w:rPr>
          <w:rFonts w:hint="eastAsia"/>
        </w:rPr>
        <w:t>条，超出下方翻页，先显示未</w:t>
      </w:r>
      <w:r>
        <w:rPr>
          <w:rFonts w:hint="eastAsia"/>
        </w:rPr>
        <w:t>上传</w:t>
      </w:r>
      <w:r>
        <w:rPr>
          <w:rFonts w:hint="eastAsia"/>
        </w:rPr>
        <w:t>状态（按未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rPr>
          <w:rFonts w:hint="eastAsia"/>
        </w:rPr>
        <w:t>时间</w:t>
      </w:r>
      <w:proofErr w:type="gramEnd"/>
      <w:r>
        <w:rPr>
          <w:rFonts w:hint="eastAsia"/>
        </w:rPr>
        <w:t>倒序排序），再显示已</w:t>
      </w:r>
      <w:r>
        <w:rPr>
          <w:rFonts w:hint="eastAsia"/>
        </w:rPr>
        <w:t>上传</w:t>
      </w:r>
      <w:r>
        <w:rPr>
          <w:rFonts w:hint="eastAsia"/>
        </w:rPr>
        <w:t>状态（按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rPr>
          <w:rFonts w:hint="eastAsia"/>
        </w:rPr>
        <w:t>时间</w:t>
      </w:r>
      <w:proofErr w:type="gramEnd"/>
      <w:r>
        <w:rPr>
          <w:rFonts w:hint="eastAsia"/>
        </w:rPr>
        <w:t>倒序排序）；</w:t>
      </w:r>
    </w:p>
    <w:p w14:paraId="6DF8C2DA" w14:textId="4174F6C6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：</w:t>
      </w:r>
      <w:r>
        <w:rPr>
          <w:rFonts w:hint="eastAsia"/>
        </w:rPr>
        <w:t>自动生成</w:t>
      </w:r>
      <w:r>
        <w:rPr>
          <w:rFonts w:hint="eastAsia"/>
        </w:rPr>
        <w:t>；</w:t>
      </w:r>
    </w:p>
    <w:p w14:paraId="7B582492" w14:textId="4AB98936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送检编号：</w:t>
      </w:r>
      <w:r>
        <w:rPr>
          <w:rFonts w:hint="eastAsia"/>
        </w:rPr>
        <w:t>取值案卷管理</w:t>
      </w:r>
      <w:r>
        <w:rPr>
          <w:rFonts w:hint="eastAsia"/>
        </w:rPr>
        <w:t>；</w:t>
      </w:r>
      <w:r>
        <w:t xml:space="preserve"> </w:t>
      </w:r>
    </w:p>
    <w:p w14:paraId="7F7FED25" w14:textId="77777777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案件编号：</w:t>
      </w:r>
      <w:proofErr w:type="gramStart"/>
      <w:r>
        <w:rPr>
          <w:rFonts w:hint="eastAsia"/>
        </w:rPr>
        <w:t>取值案综</w:t>
      </w:r>
      <w:proofErr w:type="gramEnd"/>
      <w:r>
        <w:rPr>
          <w:rFonts w:hint="eastAsia"/>
        </w:rPr>
        <w:t>；</w:t>
      </w:r>
    </w:p>
    <w:p w14:paraId="69B9AB3C" w14:textId="77777777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案件名称：</w:t>
      </w:r>
      <w:proofErr w:type="gramStart"/>
      <w:r>
        <w:rPr>
          <w:rFonts w:hint="eastAsia"/>
        </w:rPr>
        <w:t>取值案综</w:t>
      </w:r>
      <w:proofErr w:type="gramEnd"/>
      <w:r>
        <w:rPr>
          <w:rFonts w:hint="eastAsia"/>
        </w:rPr>
        <w:t>；</w:t>
      </w:r>
    </w:p>
    <w:p w14:paraId="12EB1450" w14:textId="77777777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立案时间：</w:t>
      </w:r>
      <w:proofErr w:type="gramStart"/>
      <w:r>
        <w:rPr>
          <w:rFonts w:hint="eastAsia"/>
        </w:rPr>
        <w:t>取值案综</w:t>
      </w:r>
      <w:proofErr w:type="gramEnd"/>
      <w:r>
        <w:rPr>
          <w:rFonts w:hint="eastAsia"/>
        </w:rPr>
        <w:t>；</w:t>
      </w:r>
    </w:p>
    <w:p w14:paraId="5F76E9AC" w14:textId="77777777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主办人：案件主办案人姓名；</w:t>
      </w:r>
      <w:r>
        <w:t xml:space="preserve"> </w:t>
      </w:r>
    </w:p>
    <w:p w14:paraId="6FEF568E" w14:textId="77777777" w:rsidR="00DE1DC3" w:rsidRDefault="00DE1DC3" w:rsidP="00DE1DC3">
      <w:pPr>
        <w:pStyle w:val="a7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辅办人</w:t>
      </w:r>
      <w:proofErr w:type="gramEnd"/>
      <w:r>
        <w:rPr>
          <w:rFonts w:hint="eastAsia"/>
        </w:rPr>
        <w:t>：案件辅办案人姓名，默认显示前</w:t>
      </w:r>
      <w:r>
        <w:t>2</w:t>
      </w:r>
      <w:r>
        <w:rPr>
          <w:rFonts w:hint="eastAsia"/>
        </w:rPr>
        <w:t>位，其他省略号代替；</w:t>
      </w:r>
      <w:r>
        <w:t xml:space="preserve"> </w:t>
      </w:r>
    </w:p>
    <w:p w14:paraId="4BD87514" w14:textId="77777777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办案单位：案件所在机构；</w:t>
      </w:r>
    </w:p>
    <w:p w14:paraId="4A1064E5" w14:textId="48E70B7A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人：最后一次</w:t>
      </w:r>
      <w:r>
        <w:rPr>
          <w:rFonts w:hint="eastAsia"/>
        </w:rPr>
        <w:t>上传</w:t>
      </w:r>
      <w:r>
        <w:rPr>
          <w:rFonts w:hint="eastAsia"/>
        </w:rPr>
        <w:t>案卷的用户；</w:t>
      </w:r>
      <w:r>
        <w:t xml:space="preserve"> </w:t>
      </w:r>
    </w:p>
    <w:p w14:paraId="71FB7CDB" w14:textId="3C67A2EC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状态：同查询中的</w:t>
      </w:r>
      <w:r>
        <w:rPr>
          <w:rFonts w:hint="eastAsia"/>
        </w:rPr>
        <w:t>上传</w:t>
      </w:r>
      <w:r>
        <w:rPr>
          <w:rFonts w:hint="eastAsia"/>
        </w:rPr>
        <w:t>状态</w:t>
      </w:r>
    </w:p>
    <w:p w14:paraId="57F1CB54" w14:textId="3C1513A2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时间：最后一次</w:t>
      </w:r>
      <w:r>
        <w:rPr>
          <w:rFonts w:hint="eastAsia"/>
        </w:rPr>
        <w:t>上传卷宗</w:t>
      </w:r>
      <w:r>
        <w:rPr>
          <w:rFonts w:hint="eastAsia"/>
        </w:rPr>
        <w:t>时间；</w:t>
      </w:r>
    </w:p>
    <w:p w14:paraId="72123366" w14:textId="0F9EF436" w:rsidR="00DE1DC3" w:rsidRDefault="00DE1DC3" w:rsidP="00DE1DC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操作：</w:t>
      </w:r>
    </w:p>
    <w:p w14:paraId="600B8499" w14:textId="5230FE78" w:rsidR="00DE1DC3" w:rsidRDefault="00DE1DC3" w:rsidP="00DE1DC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上传：弹出上传页面；</w:t>
      </w:r>
    </w:p>
    <w:p w14:paraId="3C9F2ED7" w14:textId="6BFC0F52" w:rsidR="00DE1DC3" w:rsidRDefault="00DE1DC3" w:rsidP="00DE1DC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阅卷：弹出已完成整理的卷宗列表，点选卷宗可阅览该卷宗全卷；</w:t>
      </w:r>
    </w:p>
    <w:p w14:paraId="50250902" w14:textId="77777777" w:rsidR="00DE1DC3" w:rsidRDefault="00DE1DC3" w:rsidP="00DE1DC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上传页面</w:t>
      </w:r>
      <w:r>
        <w:rPr>
          <w:rFonts w:hint="eastAsia"/>
        </w:rPr>
        <w:t>：</w:t>
      </w:r>
    </w:p>
    <w:p w14:paraId="5C3EA27D" w14:textId="6AACE151" w:rsidR="00DE1DC3" w:rsidRDefault="00DE1DC3" w:rsidP="00DE1DC3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标题：送检编号+案件名称</w:t>
      </w:r>
      <w:r>
        <w:rPr>
          <w:rFonts w:hint="eastAsia"/>
        </w:rPr>
        <w:t>；</w:t>
      </w:r>
    </w:p>
    <w:p w14:paraId="69EC78FD" w14:textId="3EAACD46" w:rsidR="00DE1DC3" w:rsidRDefault="00190AE6" w:rsidP="00DE1DC3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音视频列表：</w:t>
      </w:r>
    </w:p>
    <w:p w14:paraId="3991BB5D" w14:textId="0D1DF19A" w:rsidR="00190AE6" w:rsidRDefault="00C059E2" w:rsidP="00190AE6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复选框：</w:t>
      </w:r>
    </w:p>
    <w:p w14:paraId="50CA6C19" w14:textId="5B43C52F" w:rsidR="00EF70D6" w:rsidRDefault="00EF70D6" w:rsidP="00190AE6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文件类型：取附件分类名称</w:t>
      </w:r>
    </w:p>
    <w:p w14:paraId="51F0930F" w14:textId="2DBACAC1" w:rsidR="00EF70D6" w:rsidRDefault="00EF70D6" w:rsidP="00190AE6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文件名称：音视频等附件上</w:t>
      </w:r>
      <w:proofErr w:type="gramStart"/>
      <w:r>
        <w:rPr>
          <w:rFonts w:hint="eastAsia"/>
        </w:rPr>
        <w:t>传以后</w:t>
      </w:r>
      <w:proofErr w:type="gramEnd"/>
      <w:r>
        <w:rPr>
          <w:rFonts w:hint="eastAsia"/>
        </w:rPr>
        <w:t>的名称</w:t>
      </w:r>
    </w:p>
    <w:p w14:paraId="72012314" w14:textId="4DF13B22" w:rsidR="00EF70D6" w:rsidRDefault="00BB6086" w:rsidP="00190AE6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上传人：附件归属人或上传人姓名</w:t>
      </w:r>
    </w:p>
    <w:p w14:paraId="4313AD28" w14:textId="59E15A11" w:rsidR="00EF70D6" w:rsidRDefault="00BB6086" w:rsidP="00190AE6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上传</w:t>
      </w:r>
      <w:r w:rsidR="00EF70D6">
        <w:rPr>
          <w:rFonts w:hint="eastAsia"/>
        </w:rPr>
        <w:t>时间：</w:t>
      </w:r>
      <w:r>
        <w:rPr>
          <w:rFonts w:hint="eastAsia"/>
        </w:rPr>
        <w:t>附件上传的时间；</w:t>
      </w:r>
      <w:r>
        <w:t xml:space="preserve"> </w:t>
      </w:r>
    </w:p>
    <w:p w14:paraId="4FE6AB4A" w14:textId="77777777" w:rsidR="00BB6086" w:rsidRDefault="00BB6086" w:rsidP="00BB6086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卷宗列表：</w:t>
      </w:r>
    </w:p>
    <w:p w14:paraId="5F460C33" w14:textId="77777777" w:rsidR="00BB6086" w:rsidRDefault="00BB6086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复选框：</w:t>
      </w:r>
    </w:p>
    <w:p w14:paraId="1D4EEF6C" w14:textId="77777777" w:rsidR="00BB6086" w:rsidRDefault="00BB6086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卷宗编号</w:t>
      </w:r>
      <w:r>
        <w:t>:</w:t>
      </w:r>
      <w:r>
        <w:rPr>
          <w:rFonts w:hint="eastAsia"/>
        </w:rPr>
        <w:t>取值卷总管理；</w:t>
      </w:r>
    </w:p>
    <w:p w14:paraId="7843D57A" w14:textId="77777777" w:rsidR="00BB6086" w:rsidRDefault="00BB6086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卷宗名称：取值卷宗管理；</w:t>
      </w:r>
    </w:p>
    <w:p w14:paraId="5D61A1F4" w14:textId="77777777" w:rsidR="00BB6086" w:rsidRDefault="00BB6086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整理人：取值卷宗管理；</w:t>
      </w:r>
    </w:p>
    <w:p w14:paraId="058EF891" w14:textId="77777777" w:rsidR="00BB6086" w:rsidRDefault="00BB6086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整理时间：整理卷宗的时间。</w:t>
      </w:r>
    </w:p>
    <w:p w14:paraId="22460181" w14:textId="37BE1052" w:rsidR="00CF193E" w:rsidRDefault="00CF193E" w:rsidP="00CF193E">
      <w:pPr>
        <w:pStyle w:val="a7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上传按钮：多选证据和卷宗后，点击上传按钮</w:t>
      </w:r>
      <w:r>
        <w:rPr>
          <w:rFonts w:hint="eastAsia"/>
        </w:rPr>
        <w:t>，将所有文件自动生成文件夹，</w:t>
      </w:r>
      <w:r w:rsidR="00303A8A">
        <w:rPr>
          <w:rFonts w:hint="eastAsia"/>
        </w:rPr>
        <w:t>传输至检察院端，文件夹</w:t>
      </w:r>
      <w:r>
        <w:rPr>
          <w:rFonts w:hint="eastAsia"/>
        </w:rPr>
        <w:t>命名规则：时间+送检编号+</w:t>
      </w:r>
      <w:r w:rsidR="00A318FF">
        <w:rPr>
          <w:rFonts w:hint="eastAsia"/>
        </w:rPr>
        <w:t>案件</w:t>
      </w:r>
      <w:r>
        <w:rPr>
          <w:rFonts w:hint="eastAsia"/>
        </w:rPr>
        <w:t>名称</w:t>
      </w:r>
      <w:r>
        <w:rPr>
          <w:rFonts w:hint="eastAsia"/>
        </w:rPr>
        <w:t>；</w:t>
      </w:r>
    </w:p>
    <w:p w14:paraId="58E28DDE" w14:textId="118123C5" w:rsidR="00BB6086" w:rsidRDefault="00BB6086" w:rsidP="00BB6086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传记录</w:t>
      </w:r>
      <w:proofErr w:type="gramEnd"/>
      <w:r>
        <w:rPr>
          <w:rFonts w:hint="eastAsia"/>
        </w:rPr>
        <w:t>列表：</w:t>
      </w:r>
    </w:p>
    <w:p w14:paraId="06696A86" w14:textId="7A4F5C08" w:rsidR="00BB6086" w:rsidRDefault="0075642F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序号</w:t>
      </w:r>
      <w:r w:rsidR="00BB6086">
        <w:rPr>
          <w:rFonts w:hint="eastAsia"/>
        </w:rPr>
        <w:t>：</w:t>
      </w:r>
      <w:r>
        <w:rPr>
          <w:rFonts w:hint="eastAsia"/>
        </w:rPr>
        <w:t>时间倒序</w:t>
      </w:r>
    </w:p>
    <w:p w14:paraId="1528473C" w14:textId="25A42114" w:rsidR="00BB6086" w:rsidRDefault="00BB6086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卷宗</w:t>
      </w:r>
      <w:r w:rsidR="0075642F">
        <w:rPr>
          <w:rFonts w:hint="eastAsia"/>
        </w:rPr>
        <w:t>名称</w:t>
      </w:r>
      <w:r>
        <w:t>:</w:t>
      </w:r>
    </w:p>
    <w:p w14:paraId="4541973F" w14:textId="23F946A9" w:rsidR="00BB6086" w:rsidRDefault="0075642F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文件</w:t>
      </w:r>
      <w:r w:rsidR="00BB6086">
        <w:rPr>
          <w:rFonts w:hint="eastAsia"/>
        </w:rPr>
        <w:t>名称：</w:t>
      </w:r>
    </w:p>
    <w:p w14:paraId="2D187FD0" w14:textId="1C321444" w:rsidR="0075642F" w:rsidRDefault="0075642F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接收状态：视检察院系统情况待定；</w:t>
      </w:r>
    </w:p>
    <w:p w14:paraId="00542C8C" w14:textId="2A85C0C7" w:rsidR="00BB6086" w:rsidRDefault="0075642F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上传人：上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姓名</w:t>
      </w:r>
      <w:r w:rsidR="00BB6086">
        <w:rPr>
          <w:rFonts w:hint="eastAsia"/>
        </w:rPr>
        <w:t>；</w:t>
      </w:r>
    </w:p>
    <w:p w14:paraId="383DB679" w14:textId="2E20C4FE" w:rsidR="00BB6086" w:rsidRDefault="0075642F" w:rsidP="00BB6086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上传</w:t>
      </w:r>
      <w:r w:rsidR="00BB6086">
        <w:rPr>
          <w:rFonts w:hint="eastAsia"/>
        </w:rPr>
        <w:t>时间：整理卷宗的时间</w:t>
      </w:r>
      <w:r>
        <w:rPr>
          <w:rFonts w:hint="eastAsia"/>
        </w:rPr>
        <w:t>；</w:t>
      </w:r>
    </w:p>
    <w:p w14:paraId="1C083DBB" w14:textId="3F47070F" w:rsidR="0067315A" w:rsidRDefault="0075642F" w:rsidP="00EB30AE">
      <w:pPr>
        <w:pStyle w:val="a7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操作：下载已上传的证据和卷宗</w:t>
      </w:r>
      <w:r w:rsidR="00CF193E">
        <w:rPr>
          <w:rFonts w:hint="eastAsia"/>
        </w:rPr>
        <w:t>；</w:t>
      </w:r>
    </w:p>
    <w:sectPr w:rsidR="00673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dministrator" w:date="2020-09-09T17:01:00Z" w:initials="A">
    <w:p w14:paraId="71595438" w14:textId="77777777" w:rsidR="003D2DBC" w:rsidRDefault="003D2DBC" w:rsidP="003D2DB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备考表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5954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88DC" w16cex:dateUtc="2020-09-09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595438" w16cid:durableId="230388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FB8F8" w14:textId="77777777" w:rsidR="002928C1" w:rsidRDefault="002928C1" w:rsidP="006044E6">
      <w:r>
        <w:separator/>
      </w:r>
    </w:p>
  </w:endnote>
  <w:endnote w:type="continuationSeparator" w:id="0">
    <w:p w14:paraId="1AB37E2C" w14:textId="77777777" w:rsidR="002928C1" w:rsidRDefault="002928C1" w:rsidP="0060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A3C81" w14:textId="77777777" w:rsidR="002928C1" w:rsidRDefault="002928C1" w:rsidP="006044E6">
      <w:r>
        <w:separator/>
      </w:r>
    </w:p>
  </w:footnote>
  <w:footnote w:type="continuationSeparator" w:id="0">
    <w:p w14:paraId="5E0876AB" w14:textId="77777777" w:rsidR="002928C1" w:rsidRDefault="002928C1" w:rsidP="00604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D03"/>
    <w:multiLevelType w:val="hybridMultilevel"/>
    <w:tmpl w:val="C214FF7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12797032"/>
    <w:multiLevelType w:val="hybridMultilevel"/>
    <w:tmpl w:val="20E8C1B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35C650B"/>
    <w:multiLevelType w:val="hybridMultilevel"/>
    <w:tmpl w:val="5B9A7A3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EC0B1D"/>
    <w:multiLevelType w:val="hybridMultilevel"/>
    <w:tmpl w:val="1338A4E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7BD577E"/>
    <w:multiLevelType w:val="hybridMultilevel"/>
    <w:tmpl w:val="A3C40C5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BA83CB7"/>
    <w:multiLevelType w:val="hybridMultilevel"/>
    <w:tmpl w:val="D310C9D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F246212"/>
    <w:multiLevelType w:val="hybridMultilevel"/>
    <w:tmpl w:val="19A084D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207F5326"/>
    <w:multiLevelType w:val="hybridMultilevel"/>
    <w:tmpl w:val="2DB8519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6C32F65"/>
    <w:multiLevelType w:val="hybridMultilevel"/>
    <w:tmpl w:val="70A0190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 w15:restartNumberingAfterBreak="0">
    <w:nsid w:val="30B96934"/>
    <w:multiLevelType w:val="hybridMultilevel"/>
    <w:tmpl w:val="6A7C8F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20941D4"/>
    <w:multiLevelType w:val="hybridMultilevel"/>
    <w:tmpl w:val="EFD688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2EC3C7B"/>
    <w:multiLevelType w:val="hybridMultilevel"/>
    <w:tmpl w:val="E1D68E5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65B726C"/>
    <w:multiLevelType w:val="hybridMultilevel"/>
    <w:tmpl w:val="F54E726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37A212F5"/>
    <w:multiLevelType w:val="hybridMultilevel"/>
    <w:tmpl w:val="F3FEFC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3B265CF8"/>
    <w:multiLevelType w:val="hybridMultilevel"/>
    <w:tmpl w:val="7F0ECB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FF31D6B"/>
    <w:multiLevelType w:val="multilevel"/>
    <w:tmpl w:val="6EE2749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lowerLetter"/>
      <w:lvlText w:val="%4)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02057C6"/>
    <w:multiLevelType w:val="hybridMultilevel"/>
    <w:tmpl w:val="EA7AFD6A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41DD76A4"/>
    <w:multiLevelType w:val="hybridMultilevel"/>
    <w:tmpl w:val="A7E465EA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42EE59F9"/>
    <w:multiLevelType w:val="hybridMultilevel"/>
    <w:tmpl w:val="EFD688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45D5D7D"/>
    <w:multiLevelType w:val="hybridMultilevel"/>
    <w:tmpl w:val="1F7A01D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6AB5726"/>
    <w:multiLevelType w:val="hybridMultilevel"/>
    <w:tmpl w:val="38DCD53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48540AF3"/>
    <w:multiLevelType w:val="hybridMultilevel"/>
    <w:tmpl w:val="1F7A01D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8DD7E2D"/>
    <w:multiLevelType w:val="hybridMultilevel"/>
    <w:tmpl w:val="B9D257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CBA5274"/>
    <w:multiLevelType w:val="hybridMultilevel"/>
    <w:tmpl w:val="0238593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520D0D3F"/>
    <w:multiLevelType w:val="hybridMultilevel"/>
    <w:tmpl w:val="B9D257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3E67747"/>
    <w:multiLevelType w:val="hybridMultilevel"/>
    <w:tmpl w:val="59E4FCDC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54690C56"/>
    <w:multiLevelType w:val="hybridMultilevel"/>
    <w:tmpl w:val="EA7AFD6A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 w15:restartNumberingAfterBreak="0">
    <w:nsid w:val="55764C45"/>
    <w:multiLevelType w:val="hybridMultilevel"/>
    <w:tmpl w:val="5F32588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8" w15:restartNumberingAfterBreak="0">
    <w:nsid w:val="56D2705D"/>
    <w:multiLevelType w:val="hybridMultilevel"/>
    <w:tmpl w:val="7F0ECB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94459CC"/>
    <w:multiLevelType w:val="hybridMultilevel"/>
    <w:tmpl w:val="8632D3E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59C24246"/>
    <w:multiLevelType w:val="hybridMultilevel"/>
    <w:tmpl w:val="0FC418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BDB2FCE"/>
    <w:multiLevelType w:val="hybridMultilevel"/>
    <w:tmpl w:val="5CD2526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5D9F5A72"/>
    <w:multiLevelType w:val="hybridMultilevel"/>
    <w:tmpl w:val="6A7C8F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5ECA28B2"/>
    <w:multiLevelType w:val="hybridMultilevel"/>
    <w:tmpl w:val="11CE86B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60380CCE"/>
    <w:multiLevelType w:val="hybridMultilevel"/>
    <w:tmpl w:val="F54E726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 w15:restartNumberingAfterBreak="0">
    <w:nsid w:val="617474E1"/>
    <w:multiLevelType w:val="hybridMultilevel"/>
    <w:tmpl w:val="1F7A01D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28B4CEC"/>
    <w:multiLevelType w:val="multilevel"/>
    <w:tmpl w:val="6DA02854"/>
    <w:lvl w:ilvl="0">
      <w:start w:val="1"/>
      <w:numFmt w:val="lowerLetter"/>
      <w:lvlText w:val="%1)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52" w:hanging="567"/>
      </w:pPr>
    </w:lvl>
    <w:lvl w:ilvl="2">
      <w:start w:val="1"/>
      <w:numFmt w:val="decimal"/>
      <w:lvlText w:val="%3)"/>
      <w:lvlJc w:val="left"/>
      <w:pPr>
        <w:ind w:left="2678" w:hanging="567"/>
      </w:pPr>
    </w:lvl>
    <w:lvl w:ilvl="3">
      <w:start w:val="1"/>
      <w:numFmt w:val="decimal"/>
      <w:lvlText w:val="%1.%2.%3.%4"/>
      <w:lvlJc w:val="left"/>
      <w:pPr>
        <w:ind w:left="3244" w:hanging="708"/>
      </w:pPr>
    </w:lvl>
    <w:lvl w:ilvl="4">
      <w:start w:val="1"/>
      <w:numFmt w:val="decimal"/>
      <w:lvlText w:val="%1.%2.%3.%4.%5"/>
      <w:lvlJc w:val="left"/>
      <w:pPr>
        <w:ind w:left="3811" w:hanging="850"/>
      </w:pPr>
    </w:lvl>
    <w:lvl w:ilvl="5">
      <w:start w:val="1"/>
      <w:numFmt w:val="decimal"/>
      <w:lvlText w:val="%1.%2.%3.%4.%5.%6"/>
      <w:lvlJc w:val="left"/>
      <w:pPr>
        <w:ind w:left="4520" w:hanging="1134"/>
      </w:pPr>
    </w:lvl>
    <w:lvl w:ilvl="6">
      <w:start w:val="1"/>
      <w:numFmt w:val="decimal"/>
      <w:lvlText w:val="%1.%2.%3.%4.%5.%6.%7"/>
      <w:lvlJc w:val="left"/>
      <w:pPr>
        <w:ind w:left="5087" w:hanging="1276"/>
      </w:pPr>
    </w:lvl>
    <w:lvl w:ilvl="7">
      <w:start w:val="1"/>
      <w:numFmt w:val="decimal"/>
      <w:lvlText w:val="%1.%2.%3.%4.%5.%6.%7.%8"/>
      <w:lvlJc w:val="left"/>
      <w:pPr>
        <w:ind w:left="5654" w:hanging="1418"/>
      </w:pPr>
    </w:lvl>
    <w:lvl w:ilvl="8">
      <w:start w:val="1"/>
      <w:numFmt w:val="decimal"/>
      <w:lvlText w:val="%1.%2.%3.%4.%5.%6.%7.%8.%9"/>
      <w:lvlJc w:val="left"/>
      <w:pPr>
        <w:ind w:left="6362" w:hanging="1700"/>
      </w:pPr>
    </w:lvl>
  </w:abstractNum>
  <w:abstractNum w:abstractNumId="37" w15:restartNumberingAfterBreak="0">
    <w:nsid w:val="63EA6187"/>
    <w:multiLevelType w:val="hybridMultilevel"/>
    <w:tmpl w:val="6F74490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64184708"/>
    <w:multiLevelType w:val="hybridMultilevel"/>
    <w:tmpl w:val="EFD688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66A04F43"/>
    <w:multiLevelType w:val="hybridMultilevel"/>
    <w:tmpl w:val="349EE66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6B0F72B1"/>
    <w:multiLevelType w:val="hybridMultilevel"/>
    <w:tmpl w:val="1F7A01D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B5315CC"/>
    <w:multiLevelType w:val="hybridMultilevel"/>
    <w:tmpl w:val="B0E26DB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747037FB"/>
    <w:multiLevelType w:val="multilevel"/>
    <w:tmpl w:val="B2BEA9F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2"/>
  </w:num>
  <w:num w:numId="2">
    <w:abstractNumId w:val="38"/>
  </w:num>
  <w:num w:numId="3">
    <w:abstractNumId w:val="2"/>
  </w:num>
  <w:num w:numId="4">
    <w:abstractNumId w:val="41"/>
  </w:num>
  <w:num w:numId="5">
    <w:abstractNumId w:val="25"/>
  </w:num>
  <w:num w:numId="6">
    <w:abstractNumId w:val="29"/>
  </w:num>
  <w:num w:numId="7">
    <w:abstractNumId w:val="11"/>
  </w:num>
  <w:num w:numId="8">
    <w:abstractNumId w:val="8"/>
  </w:num>
  <w:num w:numId="9">
    <w:abstractNumId w:val="5"/>
  </w:num>
  <w:num w:numId="10">
    <w:abstractNumId w:val="39"/>
  </w:num>
  <w:num w:numId="11">
    <w:abstractNumId w:val="3"/>
  </w:num>
  <w:num w:numId="12">
    <w:abstractNumId w:val="24"/>
  </w:num>
  <w:num w:numId="13">
    <w:abstractNumId w:val="6"/>
  </w:num>
  <w:num w:numId="14">
    <w:abstractNumId w:val="31"/>
  </w:num>
  <w:num w:numId="15">
    <w:abstractNumId w:val="33"/>
  </w:num>
  <w:num w:numId="16">
    <w:abstractNumId w:val="30"/>
  </w:num>
  <w:num w:numId="17">
    <w:abstractNumId w:val="15"/>
  </w:num>
  <w:num w:numId="18">
    <w:abstractNumId w:val="7"/>
  </w:num>
  <w:num w:numId="19">
    <w:abstractNumId w:val="36"/>
  </w:num>
  <w:num w:numId="20">
    <w:abstractNumId w:val="28"/>
  </w:num>
  <w:num w:numId="21">
    <w:abstractNumId w:val="1"/>
  </w:num>
  <w:num w:numId="22">
    <w:abstractNumId w:val="20"/>
  </w:num>
  <w:num w:numId="23">
    <w:abstractNumId w:val="37"/>
  </w:num>
  <w:num w:numId="24">
    <w:abstractNumId w:val="14"/>
  </w:num>
  <w:num w:numId="25">
    <w:abstractNumId w:val="27"/>
  </w:num>
  <w:num w:numId="26">
    <w:abstractNumId w:val="0"/>
  </w:num>
  <w:num w:numId="27">
    <w:abstractNumId w:val="9"/>
  </w:num>
  <w:num w:numId="28">
    <w:abstractNumId w:val="21"/>
  </w:num>
  <w:num w:numId="29">
    <w:abstractNumId w:val="19"/>
  </w:num>
  <w:num w:numId="30">
    <w:abstractNumId w:val="26"/>
  </w:num>
  <w:num w:numId="31">
    <w:abstractNumId w:val="22"/>
  </w:num>
  <w:num w:numId="32">
    <w:abstractNumId w:val="32"/>
  </w:num>
  <w:num w:numId="33">
    <w:abstractNumId w:val="13"/>
  </w:num>
  <w:num w:numId="34">
    <w:abstractNumId w:val="4"/>
  </w:num>
  <w:num w:numId="35">
    <w:abstractNumId w:val="35"/>
  </w:num>
  <w:num w:numId="36">
    <w:abstractNumId w:val="16"/>
  </w:num>
  <w:num w:numId="37">
    <w:abstractNumId w:val="40"/>
  </w:num>
  <w:num w:numId="38">
    <w:abstractNumId w:val="18"/>
  </w:num>
  <w:num w:numId="39">
    <w:abstractNumId w:val="23"/>
  </w:num>
  <w:num w:numId="40">
    <w:abstractNumId w:val="17"/>
  </w:num>
  <w:num w:numId="41">
    <w:abstractNumId w:val="10"/>
  </w:num>
  <w:num w:numId="42">
    <w:abstractNumId w:val="12"/>
  </w:num>
  <w:num w:numId="43">
    <w:abstractNumId w:val="34"/>
  </w:num>
  <w:numIdMacAtCleanup w:val="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F4"/>
    <w:rsid w:val="00004F52"/>
    <w:rsid w:val="00015696"/>
    <w:rsid w:val="00016089"/>
    <w:rsid w:val="00021334"/>
    <w:rsid w:val="00076C53"/>
    <w:rsid w:val="000833E3"/>
    <w:rsid w:val="0008354B"/>
    <w:rsid w:val="000A4464"/>
    <w:rsid w:val="000A6AB1"/>
    <w:rsid w:val="000E65AE"/>
    <w:rsid w:val="00104360"/>
    <w:rsid w:val="00113C31"/>
    <w:rsid w:val="00136762"/>
    <w:rsid w:val="0016049A"/>
    <w:rsid w:val="001627BD"/>
    <w:rsid w:val="00183F2D"/>
    <w:rsid w:val="00190AE6"/>
    <w:rsid w:val="00191A4F"/>
    <w:rsid w:val="001976B1"/>
    <w:rsid w:val="001C347B"/>
    <w:rsid w:val="001F257C"/>
    <w:rsid w:val="00217E63"/>
    <w:rsid w:val="00240E78"/>
    <w:rsid w:val="00241370"/>
    <w:rsid w:val="00261229"/>
    <w:rsid w:val="002677B9"/>
    <w:rsid w:val="002748B0"/>
    <w:rsid w:val="002928C1"/>
    <w:rsid w:val="002C6952"/>
    <w:rsid w:val="00303A8A"/>
    <w:rsid w:val="00311C7C"/>
    <w:rsid w:val="00311E1A"/>
    <w:rsid w:val="0032185F"/>
    <w:rsid w:val="003257ED"/>
    <w:rsid w:val="00330DDE"/>
    <w:rsid w:val="00334514"/>
    <w:rsid w:val="00356848"/>
    <w:rsid w:val="003645D3"/>
    <w:rsid w:val="0037209C"/>
    <w:rsid w:val="00372796"/>
    <w:rsid w:val="003A62EB"/>
    <w:rsid w:val="003B2EA4"/>
    <w:rsid w:val="003B7C16"/>
    <w:rsid w:val="003C589F"/>
    <w:rsid w:val="003D2DBC"/>
    <w:rsid w:val="003D4193"/>
    <w:rsid w:val="003D5E8C"/>
    <w:rsid w:val="003E2582"/>
    <w:rsid w:val="003F6612"/>
    <w:rsid w:val="004308AF"/>
    <w:rsid w:val="00434B1D"/>
    <w:rsid w:val="00454C03"/>
    <w:rsid w:val="004664E5"/>
    <w:rsid w:val="004B35EF"/>
    <w:rsid w:val="004C0E12"/>
    <w:rsid w:val="004D5BB0"/>
    <w:rsid w:val="005162DF"/>
    <w:rsid w:val="005170DB"/>
    <w:rsid w:val="005414A0"/>
    <w:rsid w:val="00550844"/>
    <w:rsid w:val="00552524"/>
    <w:rsid w:val="005569A0"/>
    <w:rsid w:val="005A7F16"/>
    <w:rsid w:val="005C6F81"/>
    <w:rsid w:val="005E002D"/>
    <w:rsid w:val="005E4093"/>
    <w:rsid w:val="005F181D"/>
    <w:rsid w:val="005F4F51"/>
    <w:rsid w:val="006044E6"/>
    <w:rsid w:val="00613F18"/>
    <w:rsid w:val="00624495"/>
    <w:rsid w:val="0064603A"/>
    <w:rsid w:val="006516B9"/>
    <w:rsid w:val="00665D99"/>
    <w:rsid w:val="0067315A"/>
    <w:rsid w:val="00681DC0"/>
    <w:rsid w:val="006B3929"/>
    <w:rsid w:val="006C095E"/>
    <w:rsid w:val="006D0F93"/>
    <w:rsid w:val="006E2CD2"/>
    <w:rsid w:val="006F2856"/>
    <w:rsid w:val="006F345C"/>
    <w:rsid w:val="007231CA"/>
    <w:rsid w:val="00734CAE"/>
    <w:rsid w:val="007402B5"/>
    <w:rsid w:val="0075642F"/>
    <w:rsid w:val="00765E9E"/>
    <w:rsid w:val="007719F4"/>
    <w:rsid w:val="007A3AD3"/>
    <w:rsid w:val="007B04A1"/>
    <w:rsid w:val="007B4B79"/>
    <w:rsid w:val="007D0536"/>
    <w:rsid w:val="007D4AB1"/>
    <w:rsid w:val="0080668F"/>
    <w:rsid w:val="00815DA5"/>
    <w:rsid w:val="00830A45"/>
    <w:rsid w:val="00832D48"/>
    <w:rsid w:val="0085212B"/>
    <w:rsid w:val="0085352A"/>
    <w:rsid w:val="00861B90"/>
    <w:rsid w:val="008749CE"/>
    <w:rsid w:val="008817BB"/>
    <w:rsid w:val="00886F28"/>
    <w:rsid w:val="008A6D5E"/>
    <w:rsid w:val="008B63CA"/>
    <w:rsid w:val="008C036A"/>
    <w:rsid w:val="008C3A7F"/>
    <w:rsid w:val="008E5DF2"/>
    <w:rsid w:val="008F00A7"/>
    <w:rsid w:val="008F0C2C"/>
    <w:rsid w:val="00900CEE"/>
    <w:rsid w:val="00921C93"/>
    <w:rsid w:val="009229AF"/>
    <w:rsid w:val="009237A1"/>
    <w:rsid w:val="00925847"/>
    <w:rsid w:val="0094266B"/>
    <w:rsid w:val="009538C2"/>
    <w:rsid w:val="00961EF7"/>
    <w:rsid w:val="00973DD0"/>
    <w:rsid w:val="00987CA8"/>
    <w:rsid w:val="009A23BE"/>
    <w:rsid w:val="009B326D"/>
    <w:rsid w:val="009D1D66"/>
    <w:rsid w:val="00A01D56"/>
    <w:rsid w:val="00A1142E"/>
    <w:rsid w:val="00A125BC"/>
    <w:rsid w:val="00A13913"/>
    <w:rsid w:val="00A318FF"/>
    <w:rsid w:val="00A3256A"/>
    <w:rsid w:val="00A45198"/>
    <w:rsid w:val="00A50770"/>
    <w:rsid w:val="00A73C3A"/>
    <w:rsid w:val="00A927C2"/>
    <w:rsid w:val="00AA2E2B"/>
    <w:rsid w:val="00AA521B"/>
    <w:rsid w:val="00AC12BE"/>
    <w:rsid w:val="00AD3B14"/>
    <w:rsid w:val="00AE3536"/>
    <w:rsid w:val="00B02D5E"/>
    <w:rsid w:val="00B0390F"/>
    <w:rsid w:val="00B0514C"/>
    <w:rsid w:val="00B3096A"/>
    <w:rsid w:val="00B47E40"/>
    <w:rsid w:val="00B511F5"/>
    <w:rsid w:val="00B755AE"/>
    <w:rsid w:val="00B82859"/>
    <w:rsid w:val="00B84601"/>
    <w:rsid w:val="00BA0338"/>
    <w:rsid w:val="00BB5C1A"/>
    <w:rsid w:val="00BB6086"/>
    <w:rsid w:val="00BC0C11"/>
    <w:rsid w:val="00BC1D8C"/>
    <w:rsid w:val="00BD4C17"/>
    <w:rsid w:val="00BD536D"/>
    <w:rsid w:val="00C04218"/>
    <w:rsid w:val="00C059E2"/>
    <w:rsid w:val="00C141EA"/>
    <w:rsid w:val="00C27EA1"/>
    <w:rsid w:val="00C72C04"/>
    <w:rsid w:val="00CB6524"/>
    <w:rsid w:val="00CE56E8"/>
    <w:rsid w:val="00CF193E"/>
    <w:rsid w:val="00CF45AE"/>
    <w:rsid w:val="00D01CDC"/>
    <w:rsid w:val="00D144BF"/>
    <w:rsid w:val="00D233A6"/>
    <w:rsid w:val="00D30C18"/>
    <w:rsid w:val="00D3234F"/>
    <w:rsid w:val="00D3271F"/>
    <w:rsid w:val="00D51D3B"/>
    <w:rsid w:val="00D5585F"/>
    <w:rsid w:val="00D61A24"/>
    <w:rsid w:val="00D7736F"/>
    <w:rsid w:val="00D85750"/>
    <w:rsid w:val="00DD087A"/>
    <w:rsid w:val="00DD3006"/>
    <w:rsid w:val="00DD325D"/>
    <w:rsid w:val="00DE1DC3"/>
    <w:rsid w:val="00DE3D38"/>
    <w:rsid w:val="00DF5DFD"/>
    <w:rsid w:val="00E25B51"/>
    <w:rsid w:val="00E30CF6"/>
    <w:rsid w:val="00E57756"/>
    <w:rsid w:val="00EA5585"/>
    <w:rsid w:val="00EB30AE"/>
    <w:rsid w:val="00EB7993"/>
    <w:rsid w:val="00EF70D6"/>
    <w:rsid w:val="00F050F9"/>
    <w:rsid w:val="00F054B1"/>
    <w:rsid w:val="00F3433F"/>
    <w:rsid w:val="00F420C3"/>
    <w:rsid w:val="00F524FE"/>
    <w:rsid w:val="00F5251D"/>
    <w:rsid w:val="00F56DE5"/>
    <w:rsid w:val="00F70C4B"/>
    <w:rsid w:val="00F87ED5"/>
    <w:rsid w:val="00F94BD3"/>
    <w:rsid w:val="00FA586A"/>
    <w:rsid w:val="00FA7CC0"/>
    <w:rsid w:val="00FB1E58"/>
    <w:rsid w:val="00F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D6F4F"/>
  <w15:chartTrackingRefBased/>
  <w15:docId w15:val="{13BAB07B-25B2-4A26-A2F8-6D49326E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4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4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4E6"/>
    <w:rPr>
      <w:sz w:val="18"/>
      <w:szCs w:val="18"/>
    </w:rPr>
  </w:style>
  <w:style w:type="paragraph" w:styleId="a7">
    <w:name w:val="List Paragraph"/>
    <w:basedOn w:val="a"/>
    <w:uiPriority w:val="34"/>
    <w:qFormat/>
    <w:rsid w:val="006044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44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44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436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4360"/>
    <w:rPr>
      <w:sz w:val="18"/>
      <w:szCs w:val="18"/>
    </w:rPr>
  </w:style>
  <w:style w:type="paragraph" w:customStyle="1" w:styleId="21">
    <w:name w:val="列出段落2"/>
    <w:basedOn w:val="a"/>
    <w:uiPriority w:val="99"/>
    <w:qFormat/>
    <w:rsid w:val="00DF5DFD"/>
    <w:pPr>
      <w:ind w:left="623" w:firstLineChars="200" w:firstLine="420"/>
    </w:pPr>
    <w:rPr>
      <w:rFonts w:ascii="Calibri" w:eastAsia="宋体" w:hAnsi="Calibri" w:cs="Times New Roman"/>
    </w:rPr>
  </w:style>
  <w:style w:type="character" w:styleId="aa">
    <w:name w:val="annotation reference"/>
    <w:basedOn w:val="a0"/>
    <w:uiPriority w:val="99"/>
    <w:semiHidden/>
    <w:unhideWhenUsed/>
    <w:rsid w:val="00D3271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3271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3271F"/>
  </w:style>
  <w:style w:type="paragraph" w:styleId="ad">
    <w:name w:val="annotation subject"/>
    <w:basedOn w:val="ab"/>
    <w:next w:val="ab"/>
    <w:link w:val="ae"/>
    <w:uiPriority w:val="99"/>
    <w:semiHidden/>
    <w:unhideWhenUsed/>
    <w:rsid w:val="00D3271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32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8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2020-08-26T06:57:00Z</dcterms:created>
  <dcterms:modified xsi:type="dcterms:W3CDTF">2020-09-23T08:03:00Z</dcterms:modified>
</cp:coreProperties>
</file>